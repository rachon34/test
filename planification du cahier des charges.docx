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FA3" w14:textId="31AAB8C2" w:rsidR="0004210A" w:rsidRPr="00F97EE5" w:rsidRDefault="00B7719B">
      <w:pPr>
        <w:rPr>
          <w:rPrChange w:id="0" w:author="rachid chon" w:date="2023-02-22T22:04:00Z">
            <w:rPr>
              <w:color w:val="FF0000"/>
            </w:rPr>
          </w:rPrChange>
        </w:rPr>
        <w:pPrChange w:id="1" w:author="rachid chon" w:date="2023-02-22T22:04:00Z">
          <w:pPr>
            <w:pStyle w:val="Titre"/>
          </w:pPr>
        </w:pPrChange>
      </w:pPr>
      <w:bookmarkStart w:id="2" w:name="_Hlk127994779"/>
      <w:r w:rsidRPr="00F97EE5">
        <w:rPr>
          <w:rPrChange w:id="3" w:author="rachid chon" w:date="2023-02-22T22:04:00Z">
            <w:rPr>
              <w:color w:val="FF0000"/>
            </w:rPr>
          </w:rPrChange>
        </w:rPr>
        <w:t>Description/rappel du projet :</w:t>
      </w:r>
    </w:p>
    <w:p w14:paraId="0C8E9565" w14:textId="77777777" w:rsidR="004D5F3E" w:rsidRPr="00F97EE5" w:rsidRDefault="004D5F3E" w:rsidP="00F97EE5">
      <w:r w:rsidRPr="00F97EE5">
        <w:t xml:space="preserve">Introduction : Le but de cette application est d'analyser plusieurs sites web d'enchères pour créer des statistiques d'achat. Elle permettra d'extraire des données sur les produits mis en vente, d'analyser ces données à l'aide d'algorithmes d'intelligence artificielle, et de mettre à jour un tableau de bord Flask avec les données les plus pertinentes pour la prise de décision d'achat. L'application sera développée en utilisant le langage de programmation Python et plusieurs modules tels que Flask, </w:t>
      </w:r>
      <w:proofErr w:type="spellStart"/>
      <w:r w:rsidRPr="00F97EE5">
        <w:t>Tkinter</w:t>
      </w:r>
      <w:proofErr w:type="spellEnd"/>
      <w:r w:rsidRPr="00F97EE5">
        <w:t xml:space="preserve">, </w:t>
      </w:r>
      <w:proofErr w:type="spellStart"/>
      <w:r w:rsidRPr="00F97EE5">
        <w:t>Sci</w:t>
      </w:r>
      <w:proofErr w:type="spellEnd"/>
      <w:r w:rsidRPr="00F97EE5">
        <w:t xml:space="preserve">-kit </w:t>
      </w:r>
      <w:proofErr w:type="spellStart"/>
      <w:r w:rsidRPr="00F97EE5">
        <w:t>learn</w:t>
      </w:r>
      <w:proofErr w:type="spellEnd"/>
      <w:r w:rsidRPr="00F97EE5">
        <w:t>, et d'autres modules à définir selon les besoins évolutifs du projet.</w:t>
      </w:r>
    </w:p>
    <w:p w14:paraId="5505EA34" w14:textId="77777777" w:rsidR="004D5F3E" w:rsidRPr="00F97EE5" w:rsidRDefault="004D5F3E" w:rsidP="00F97EE5">
      <w:r w:rsidRPr="00F97EE5">
        <w:t>Fonctionnalités :</w:t>
      </w:r>
    </w:p>
    <w:p w14:paraId="5EF6B4AA" w14:textId="77777777" w:rsidR="004D5F3E" w:rsidRPr="00F97EE5" w:rsidRDefault="004D5F3E" w:rsidP="00F97EE5">
      <w:r w:rsidRPr="00F97EE5">
        <w:t>Bouton de mise à jour des données : cette fonctionnalité permettra aux utilisateurs de mettre à jour manuellement les données collectées sur les sites web d'enchères.</w:t>
      </w:r>
    </w:p>
    <w:p w14:paraId="397DCD8D" w14:textId="77777777" w:rsidR="004D5F3E" w:rsidRPr="00F97EE5" w:rsidRDefault="004D5F3E" w:rsidP="00F97EE5">
      <w:r w:rsidRPr="00F97EE5">
        <w:t>Mise à jour automatique : cette fonctionnalité permettra la mise à jour automatique et quotidienne des données collectées sur les sites web d'enchères.</w:t>
      </w:r>
    </w:p>
    <w:p w14:paraId="2A43745D" w14:textId="77777777" w:rsidR="004D5F3E" w:rsidRPr="00F97EE5" w:rsidRDefault="004D5F3E" w:rsidP="00F97EE5">
      <w:r w:rsidRPr="00F97EE5">
        <w:t>Installation automatique des paquets manquants ou obsolètes : cette fonctionnalité permettra l'installation automatique des paquets nécessaires à l'exécution de l'application qui manquent ou qui sont obsolètes.</w:t>
      </w:r>
    </w:p>
    <w:p w14:paraId="78D3DAF7" w14:textId="77777777" w:rsidR="004D5F3E" w:rsidRPr="00F97EE5" w:rsidRDefault="004D5F3E" w:rsidP="00F97EE5">
      <w:r w:rsidRPr="00F97EE5">
        <w:t xml:space="preserve">Dashboard : cette fonctionnalité permettra la visualisation et l'analyse des données collectées sous forme de graphiques et de tableaux de bord. Elle sera conçue </w:t>
      </w:r>
      <w:proofErr w:type="gramStart"/>
      <w:r w:rsidRPr="00F97EE5">
        <w:t>de manière à ce</w:t>
      </w:r>
      <w:proofErr w:type="gramEnd"/>
      <w:r w:rsidRPr="00F97EE5">
        <w:t xml:space="preserve"> que les utilisateurs puissent facilement comprendre les tendances et prendre des décisions éclairées.</w:t>
      </w:r>
    </w:p>
    <w:p w14:paraId="728424FF" w14:textId="77777777" w:rsidR="004D5F3E" w:rsidRPr="00F97EE5" w:rsidRDefault="004D5F3E" w:rsidP="00F97EE5">
      <w:r w:rsidRPr="00F97EE5">
        <w:t>Fonctionnalités de filtrage et de tri : cette fonctionnalité permettra aux utilisateurs de filtrer et de trier les données collectées selon leurs besoins.</w:t>
      </w:r>
    </w:p>
    <w:p w14:paraId="528C40CC" w14:textId="77777777" w:rsidR="004D5F3E" w:rsidRPr="00F97EE5" w:rsidRDefault="004D5F3E" w:rsidP="00F97EE5">
      <w:r w:rsidRPr="00F97EE5">
        <w:t>Spécifications techniques :</w:t>
      </w:r>
    </w:p>
    <w:p w14:paraId="699EBD2E" w14:textId="77777777" w:rsidR="004D5F3E" w:rsidRPr="00F97EE5" w:rsidRDefault="004D5F3E" w:rsidP="00F97EE5">
      <w:r w:rsidRPr="00F97EE5">
        <w:t>Plateforme cible : l'application sera développée pour une utilisation sur ordinateur de bureau.</w:t>
      </w:r>
    </w:p>
    <w:p w14:paraId="09CC7D35" w14:textId="359D8ECF" w:rsidR="004D5F3E" w:rsidRPr="00F97EE5" w:rsidRDefault="004D5F3E" w:rsidP="00F97EE5">
      <w:r w:rsidRPr="00F97EE5">
        <w:t>Configuration matérielle minimale requise : le système d'exploitation requis sera Windows 10 ou supérieur</w:t>
      </w:r>
      <w:r w:rsidR="00B7719B" w:rsidRPr="00F97EE5">
        <w:t xml:space="preserve"> et linux</w:t>
      </w:r>
      <w:r w:rsidRPr="00F97EE5">
        <w:t xml:space="preserve">. Il est recommandé d'avoir un processeur Intel </w:t>
      </w:r>
      <w:proofErr w:type="spellStart"/>
      <w:r w:rsidRPr="00F97EE5">
        <w:t>Core</w:t>
      </w:r>
      <w:proofErr w:type="spellEnd"/>
      <w:r w:rsidRPr="00F97EE5">
        <w:t xml:space="preserve"> i5 ou supérieur et 8 Go de RAM.</w:t>
      </w:r>
    </w:p>
    <w:p w14:paraId="04EC1886" w14:textId="535B28A8" w:rsidR="004D5F3E" w:rsidRPr="00F97EE5" w:rsidRDefault="004D5F3E" w:rsidP="00F97EE5">
      <w:r w:rsidRPr="00F97EE5">
        <w:t xml:space="preserve">Exigences logicielles minimales requises : le système d'exploitation requis sera Windows 10 ou supérieur </w:t>
      </w:r>
      <w:r w:rsidR="00B7719B" w:rsidRPr="00F97EE5">
        <w:t>linux</w:t>
      </w:r>
      <w:r w:rsidRPr="00F97EE5">
        <w:t>. Les logiciels tiers nécessaires incluront Python 3.7 ou supérieur, Flask, et d'autres modules à définir selon les besoins du projet.</w:t>
      </w:r>
    </w:p>
    <w:p w14:paraId="70757DFB" w14:textId="77777777" w:rsidR="004D5F3E" w:rsidRPr="00F97EE5" w:rsidRDefault="004D5F3E" w:rsidP="00F97EE5">
      <w:r w:rsidRPr="00F97EE5">
        <w:t>Interface utilisateur :</w:t>
      </w:r>
    </w:p>
    <w:p w14:paraId="666EF3F4" w14:textId="77777777" w:rsidR="004D5F3E" w:rsidRPr="00F97EE5" w:rsidRDefault="004D5F3E" w:rsidP="00F97EE5">
      <w:r w:rsidRPr="00F97EE5">
        <w:t xml:space="preserve">Description de l'interface utilisateur : l'interface utilisateur sera conçue </w:t>
      </w:r>
      <w:proofErr w:type="gramStart"/>
      <w:r w:rsidRPr="00F97EE5">
        <w:t>de manière à ce</w:t>
      </w:r>
      <w:proofErr w:type="gramEnd"/>
      <w:r w:rsidRPr="00F97EE5">
        <w:t xml:space="preserve"> qu'elle soit facile à utiliser et à comprendre pour les utilisateurs.</w:t>
      </w:r>
    </w:p>
    <w:p w14:paraId="4991B587" w14:textId="77777777" w:rsidR="004D5F3E" w:rsidRPr="00F97EE5" w:rsidRDefault="004D5F3E" w:rsidP="00F97EE5">
      <w:r w:rsidRPr="00F97EE5">
        <w:t xml:space="preserve">Description de l'expérience utilisateur : l'expérience utilisateur sera conçue </w:t>
      </w:r>
      <w:proofErr w:type="gramStart"/>
      <w:r w:rsidRPr="00F97EE5">
        <w:t>de manière à ce</w:t>
      </w:r>
      <w:proofErr w:type="gramEnd"/>
      <w:r w:rsidRPr="00F97EE5">
        <w:t xml:space="preserve"> qu'elle soit intuitive et agréable pour les utilisateurs.</w:t>
      </w:r>
    </w:p>
    <w:p w14:paraId="66D68EBA" w14:textId="50FA1942" w:rsidR="0004210A" w:rsidRPr="00F97EE5" w:rsidRDefault="00B7719B" w:rsidP="00F97EE5">
      <w:r w:rsidRPr="00F97EE5">
        <w:t xml:space="preserve">Tu me proposeras une description exacte de l’interface. L’application ne doit utiliser que les techno </w:t>
      </w:r>
      <w:proofErr w:type="gramStart"/>
      <w:r w:rsidRPr="00F97EE5">
        <w:t xml:space="preserve">python  </w:t>
      </w:r>
      <w:proofErr w:type="spellStart"/>
      <w:r w:rsidRPr="00F97EE5">
        <w:t>flask</w:t>
      </w:r>
      <w:proofErr w:type="spellEnd"/>
      <w:proofErr w:type="gramEnd"/>
      <w:r w:rsidRPr="00F97EE5">
        <w:t xml:space="preserve"> </w:t>
      </w:r>
    </w:p>
    <w:p w14:paraId="4442D460" w14:textId="77777777" w:rsidR="004D5F3E" w:rsidRPr="00F97EE5" w:rsidRDefault="004D5F3E" w:rsidP="00F97EE5">
      <w:r w:rsidRPr="00F97EE5">
        <w:t>Architecture technique :</w:t>
      </w:r>
    </w:p>
    <w:p w14:paraId="52DA2EBB" w14:textId="77777777" w:rsidR="004D5F3E" w:rsidRPr="00F97EE5" w:rsidRDefault="004D5F3E" w:rsidP="00F97EE5">
      <w:r w:rsidRPr="00F97EE5">
        <w:t xml:space="preserve">a. Description de l'architecture logicielle : L'architecture logicielle de l'application sera basée sur une architecture client-serveur. Le client sera l'interface utilisateur qui sera développée à l'aide de </w:t>
      </w:r>
      <w:proofErr w:type="spellStart"/>
      <w:r w:rsidRPr="00F97EE5">
        <w:t>Tkinter</w:t>
      </w:r>
      <w:proofErr w:type="spellEnd"/>
      <w:r w:rsidRPr="00F97EE5">
        <w:t xml:space="preserve"> pour les graphiques, tandis que le serveur sera une application Flask pour la gestion des requêtes HTTP et le stockage des données.</w:t>
      </w:r>
    </w:p>
    <w:p w14:paraId="173F9D31" w14:textId="37395E90" w:rsidR="004D5F3E" w:rsidRPr="00F97EE5" w:rsidRDefault="004D5F3E" w:rsidP="00F97EE5">
      <w:r w:rsidRPr="00F97EE5">
        <w:t xml:space="preserve">b. Description des technologies utilisées (langage de programmation, </w:t>
      </w:r>
      <w:proofErr w:type="spellStart"/>
      <w:r w:rsidRPr="00F97EE5">
        <w:t>framework</w:t>
      </w:r>
      <w:proofErr w:type="spellEnd"/>
      <w:r w:rsidRPr="00F97EE5">
        <w:t xml:space="preserve">, bibliothèques tierces, etc.) : L'application sera développée en Python. Pour le web </w:t>
      </w:r>
      <w:proofErr w:type="spellStart"/>
      <w:r w:rsidRPr="00F97EE5">
        <w:t>scraping</w:t>
      </w:r>
      <w:proofErr w:type="spellEnd"/>
      <w:r w:rsidRPr="00F97EE5">
        <w:t xml:space="preserve">, nous utiliserons le module </w:t>
      </w:r>
      <w:proofErr w:type="spellStart"/>
      <w:r w:rsidRPr="00F97EE5">
        <w:t>BeautifulSoup</w:t>
      </w:r>
      <w:proofErr w:type="spellEnd"/>
      <w:r w:rsidRPr="00F97EE5">
        <w:t xml:space="preserve">. Pour le traitement des données, nous utiliserons le module Pandas. Pour la visualisation des données, nous utiliserons </w:t>
      </w:r>
      <w:proofErr w:type="spellStart"/>
      <w:r w:rsidRPr="00F97EE5">
        <w:t>Matplotlib</w:t>
      </w:r>
      <w:proofErr w:type="spellEnd"/>
      <w:r w:rsidRPr="00F97EE5">
        <w:t xml:space="preserve"> et </w:t>
      </w:r>
      <w:proofErr w:type="spellStart"/>
      <w:r w:rsidRPr="00F97EE5">
        <w:t>Seaborn</w:t>
      </w:r>
      <w:proofErr w:type="spellEnd"/>
      <w:r w:rsidRPr="00F97EE5">
        <w:t xml:space="preserve"> pour les graphiques. Enfin, pour l'analyse de données, nous utiliserons </w:t>
      </w:r>
      <w:proofErr w:type="spellStart"/>
      <w:r w:rsidRPr="00F97EE5">
        <w:t>scikit-learn</w:t>
      </w:r>
      <w:proofErr w:type="spellEnd"/>
      <w:r w:rsidR="00A85894" w:rsidRPr="00F97EE5">
        <w:t xml:space="preserve"> aucune base de données ne doit être utilisées</w:t>
      </w:r>
    </w:p>
    <w:p w14:paraId="7E7E31CB" w14:textId="3BB9E28B" w:rsidR="004D5F3E" w:rsidRPr="00F97EE5" w:rsidRDefault="004D5F3E" w:rsidP="00F97EE5">
      <w:r w:rsidRPr="00F97EE5">
        <w:t xml:space="preserve"> : Le serveur sera une application Flask exécutée sur un serveur </w:t>
      </w:r>
      <w:proofErr w:type="spellStart"/>
      <w:r w:rsidRPr="00F97EE5">
        <w:t>web</w:t>
      </w:r>
      <w:r w:rsidR="00FB2C60">
        <w:t>les</w:t>
      </w:r>
      <w:proofErr w:type="spellEnd"/>
      <w:r w:rsidR="00FB2C60">
        <w:t xml:space="preserve"> données stocker dans le fichier </w:t>
      </w:r>
      <w:proofErr w:type="spellStart"/>
      <w:r w:rsidR="00FB2C60">
        <w:t>prevu</w:t>
      </w:r>
      <w:proofErr w:type="spellEnd"/>
      <w:r w:rsidR="00FB2C60">
        <w:t xml:space="preserve"> dans la variable DATA_FILE du fichier config.py</w:t>
      </w:r>
      <w:r w:rsidRPr="00F97EE5">
        <w:t>. Les données seront stockées dans des tables relationnelles pour faciliter l'analyse de données.</w:t>
      </w:r>
    </w:p>
    <w:p w14:paraId="4A494683" w14:textId="77777777" w:rsidR="004D5F3E" w:rsidRPr="00F97EE5" w:rsidRDefault="004D5F3E" w:rsidP="00F97EE5">
      <w:r w:rsidRPr="00F97EE5">
        <w:t>Sécurité :</w:t>
      </w:r>
    </w:p>
    <w:p w14:paraId="7822DC8A" w14:textId="77777777" w:rsidR="004D5F3E" w:rsidRPr="00F97EE5" w:rsidRDefault="004D5F3E" w:rsidP="00F97EE5">
      <w:r w:rsidRPr="00F97EE5">
        <w:t>a. Exigences de sécurité (par exemple, cryptage, authentification, etc.) : Les données stockées dans la base de données seront cryptées à l'aide d'un algorithme de cryptage avancé pour garantir leur confidentialité. L'application sera protégée par une authentification basée sur un nom d'utilisateur et un mot de passe.</w:t>
      </w:r>
    </w:p>
    <w:p w14:paraId="6C7388E0" w14:textId="77777777" w:rsidR="004D5F3E" w:rsidRPr="00F97EE5" w:rsidRDefault="004D5F3E" w:rsidP="00F97EE5">
      <w:r w:rsidRPr="00F97EE5">
        <w:t>b. Politique de gestion de la sécurité des données : Nous mettrons en place une politique de sauvegarde et de récupération de données pour garantir que les données sont toujours disponibles en cas de panne du serveur ou de tout autre problème technique. Nous surveillerons également régulièrement les journaux de connexion pour détecter toute activité suspecte.</w:t>
      </w:r>
    </w:p>
    <w:p w14:paraId="2756E533" w14:textId="77777777" w:rsidR="004D5F3E" w:rsidRPr="00F97EE5" w:rsidRDefault="004D5F3E" w:rsidP="00F97EE5">
      <w:r w:rsidRPr="00F97EE5">
        <w:t>c. Politique de gestion des droits d'accès : Nous mettrons en place une politique de gestion des droits d'accès pour garantir que seuls les utilisateurs autorisés ont accès aux données stockées dans l'application. Les droits d'accès seront accordés en fonction du rôle de chaque utilisateur.</w:t>
      </w:r>
    </w:p>
    <w:p w14:paraId="4BA397B0" w14:textId="77777777" w:rsidR="004D5F3E" w:rsidRPr="00F97EE5" w:rsidRDefault="004D5F3E" w:rsidP="00F97EE5">
      <w:r w:rsidRPr="00F97EE5">
        <w:t>Performances :</w:t>
      </w:r>
    </w:p>
    <w:p w14:paraId="5DFF23B0" w14:textId="77777777" w:rsidR="004D5F3E" w:rsidRPr="00F97EE5" w:rsidRDefault="004D5F3E" w:rsidP="00F97EE5">
      <w:r w:rsidRPr="00F97EE5">
        <w:t>a. Exigences de performances (par exemple, temps de réponse, charge maximale, etc.) : L'application devra avoir une réponse rapide, avec un temps de réponse maximal de 5 secondes. Elle devra également être capable de gérer un nombre important d'utilisateurs et de requêtes en même temps.</w:t>
      </w:r>
    </w:p>
    <w:p w14:paraId="2008EE3B" w14:textId="77777777" w:rsidR="004D5F3E" w:rsidRPr="00F97EE5" w:rsidRDefault="004D5F3E" w:rsidP="00F97EE5">
      <w:r w:rsidRPr="00F97EE5">
        <w:t>b. Politique de sauvegarde et de récupération de données : Nous mettrons en place une politique de sauvegarde régulière des données pour garantir que les données sont toujours disponibles en cas de panne du serveur ou de tout autre problème technique.</w:t>
      </w:r>
    </w:p>
    <w:p w14:paraId="11A8185D" w14:textId="77777777" w:rsidR="004D5F3E" w:rsidRPr="00F97EE5" w:rsidRDefault="004D5F3E" w:rsidP="00F97EE5">
      <w:r w:rsidRPr="00F97EE5">
        <w:t>c. Politique de gestion de la mémoire et des ressources système : Nous surveillerons régulièrement l'utilisation de la mémoire et des ressources système pour garantir que l'application fonctionne de manière efficace et optimale.</w:t>
      </w:r>
    </w:p>
    <w:p w14:paraId="78BB73D6" w14:textId="77777777" w:rsidR="004D5F3E" w:rsidRPr="00F97EE5" w:rsidRDefault="004D5F3E" w:rsidP="00F97EE5">
      <w:r w:rsidRPr="00F97EE5">
        <w:t>Intégrations :</w:t>
      </w:r>
    </w:p>
    <w:p w14:paraId="4A57C098" w14:textId="77777777" w:rsidR="004D5F3E" w:rsidRPr="00F97EE5" w:rsidRDefault="004D5F3E" w:rsidP="00F97EE5">
      <w:r w:rsidRPr="00F97EE5">
        <w:t>a. Description des systèmes tiers à intégrer : Aucun système tiers ne sera intégré pour l'instant, mais cela pourra être envisagé pour les évolutions futures de l'application.</w:t>
      </w:r>
    </w:p>
    <w:p w14:paraId="238457C5" w14:textId="77777777" w:rsidR="004D5F3E" w:rsidRPr="00F97EE5" w:rsidRDefault="004D5F3E" w:rsidP="00F97EE5">
      <w:r w:rsidRPr="00F97EE5">
        <w:t>b. Exigences d'interopérabilité : L'application sera développée pour être compatible avec toutes les versions de Python.</w:t>
      </w:r>
    </w:p>
    <w:p w14:paraId="1E1EE1C3" w14:textId="1E1B08F2" w:rsidR="004D5F3E" w:rsidRPr="00F97EE5" w:rsidRDefault="004D5F3E" w:rsidP="00F97EE5">
      <w:r w:rsidRPr="00F97EE5">
        <w:t>Intégrations : a. Description des systèmes tiers à intégrer : aucun système tiers n'est prévu à intégrer dans cette version de l'application. b. Exigences d'interopérabilité : la seule exigence d'interopérabilité pour l'application est que les données en entrées soient au format CSV ou Excel. c. Protocoles de communication à utiliser : aucun protocole de communication n'est requis pour cette version de l'application.</w:t>
      </w:r>
    </w:p>
    <w:p w14:paraId="21C7A712" w14:textId="292D1842" w:rsidR="004D5F3E" w:rsidRPr="00F97EE5" w:rsidRDefault="004D5F3E" w:rsidP="00F97EE5">
      <w:r w:rsidRPr="00F97EE5">
        <w:t>Exigences légales : les sites scraper m’appartienne je fais cette application pour la tester</w:t>
      </w:r>
    </w:p>
    <w:p w14:paraId="0361297C" w14:textId="77777777" w:rsidR="004D5F3E" w:rsidRPr="00F97EE5" w:rsidRDefault="004D5F3E" w:rsidP="00F97EE5">
      <w:r w:rsidRPr="00F97EE5">
        <w:t xml:space="preserve">Support et formation : a. Politique de support pour les utilisateurs : les utilisateurs pourront contacter l'entreprise par </w:t>
      </w:r>
      <w:proofErr w:type="gramStart"/>
      <w:r w:rsidRPr="00F97EE5">
        <w:t>e-mail</w:t>
      </w:r>
      <w:proofErr w:type="gramEnd"/>
      <w:r w:rsidRPr="00F97EE5">
        <w:t xml:space="preserve"> pour signaler les bugs ou poser des questions sur l'utilisation de l'application. Une réponse sera fournie dans un délai de 48 heures. b. Politique de formation pour les utilisateurs : une documentation détaillée sur l'utilisation de l'application sera fournie aux utilisateurs. c. Politique de maintenance de l'application : des mises à jour seront fournies périodiquement pour corriger les bugs et améliorer les fonctionnalités de l'application.</w:t>
      </w:r>
    </w:p>
    <w:p w14:paraId="41811DE6" w14:textId="77777777" w:rsidR="004D5F3E" w:rsidRPr="00F97EE5" w:rsidRDefault="004D5F3E" w:rsidP="00F97EE5">
      <w:r w:rsidRPr="00F97EE5">
        <w:t>Tests et validation : a. Plan de tests : des tests unitaires et d'intégration seront réalisés pour assurer le bon fonctionnement de chaque fonctionnalité de l'application. b. Plan de validation : une validation des exigences et de la qualité de l'application sera effectuée avant le lancement. c. Critères de validation : l'application sera considérée comme valide si elle répond à toutes les exigences énoncées dans les spécifications et si elle est fonctionnelle sans erreur.</w:t>
      </w:r>
    </w:p>
    <w:p w14:paraId="1164EA52" w14:textId="77777777" w:rsidR="004D5F3E" w:rsidRPr="00F97EE5" w:rsidRDefault="004D5F3E" w:rsidP="00F97EE5">
      <w:r w:rsidRPr="00F97EE5">
        <w:t>Budget et échéances : a. Budget alloué pour le développement de l'application : le budget alloué pour le développement de l'application est de X dollars. b. Échéances pour chaque étape du projet : le développement de l'application devrait être terminé dans X mois, suivi d'une période de test et de validation de X semaines. c. Risques identifiés et stratégie de gestion des risques : les risques identifiés pour le projet comprennent des retards dans le développement, des bugs imprévus et des problèmes de sécurité. Une stratégie de gestion des risques sera mise en place pour minimiser l'impact de ces risques sur le projet.</w:t>
      </w:r>
    </w:p>
    <w:p w14:paraId="17302829" w14:textId="77777777" w:rsidR="004D5F3E" w:rsidRPr="00F97EE5" w:rsidRDefault="004D5F3E" w:rsidP="00F97EE5"/>
    <w:p w14:paraId="67F47977" w14:textId="28E4BD66" w:rsidR="004D5F3E" w:rsidRPr="00F97EE5" w:rsidRDefault="004D5F3E" w:rsidP="00F97EE5"/>
    <w:p w14:paraId="13A4C9E7" w14:textId="77777777" w:rsidR="004D5F3E" w:rsidRPr="00F97EE5" w:rsidRDefault="004D5F3E" w:rsidP="00F97EE5"/>
    <w:p w14:paraId="21018342" w14:textId="7A3C59DA" w:rsidR="0004210A" w:rsidRPr="00F97EE5" w:rsidRDefault="0004210A" w:rsidP="00F97EE5">
      <w:r w:rsidRPr="00F97EE5">
        <w:t xml:space="preserve">Contexte du </w:t>
      </w:r>
      <w:proofErr w:type="spellStart"/>
      <w:r w:rsidRPr="00F97EE5">
        <w:t>cdc</w:t>
      </w:r>
      <w:proofErr w:type="spellEnd"/>
    </w:p>
    <w:p w14:paraId="168EF12C" w14:textId="04C6D611" w:rsidR="0004210A" w:rsidRPr="00F97EE5" w:rsidRDefault="0004210A" w:rsidP="00F97EE5"/>
    <w:p w14:paraId="5B0EFCAD" w14:textId="69006305" w:rsidR="0004210A" w:rsidRPr="00F97EE5" w:rsidRDefault="0004210A" w:rsidP="00F97EE5"/>
    <w:p w14:paraId="4EE39F6A" w14:textId="77777777" w:rsidR="0004210A" w:rsidRPr="00F97EE5" w:rsidRDefault="0004210A" w:rsidP="00F97EE5"/>
    <w:p w14:paraId="12DF9829" w14:textId="77777777" w:rsidR="0004210A" w:rsidRPr="00F97EE5" w:rsidRDefault="0004210A" w:rsidP="00F97EE5">
      <w:r w:rsidRPr="00F97EE5">
        <w:t>Introduction : a. Contexte et objectif du projet b. Portée et périmètre du projet c. Description du public cible de l'application</w:t>
      </w:r>
    </w:p>
    <w:p w14:paraId="26DD1A56" w14:textId="77777777" w:rsidR="0004210A" w:rsidRPr="00F97EE5" w:rsidRDefault="0004210A" w:rsidP="00F97EE5">
      <w:r w:rsidRPr="00F97EE5">
        <w:t>Fonctionnalités : a. Liste des fonctionnalités principales de l'application b. Description détaillée de chaque fonctionnalité c. Diagrammes de cas d'utilisation pour chaque fonctionnalité</w:t>
      </w:r>
    </w:p>
    <w:p w14:paraId="0B482CFD" w14:textId="77777777" w:rsidR="0004210A" w:rsidRPr="00F97EE5" w:rsidRDefault="0004210A" w:rsidP="00F97EE5">
      <w:r w:rsidRPr="00F97EE5">
        <w:t>Spécifications techniques : a. Plateforme cible (ordinateur de bureau, mobile, tablette, etc.) b. Configuration matérielle minimale requise c. Exigences logicielles minimales requises (système d'exploitation, versions de logiciels tiers, etc.)</w:t>
      </w:r>
    </w:p>
    <w:p w14:paraId="6AF28DEB" w14:textId="77777777" w:rsidR="0004210A" w:rsidRPr="00F97EE5" w:rsidRDefault="0004210A" w:rsidP="00F97EE5">
      <w:r w:rsidRPr="00F97EE5">
        <w:t>Interface utilisateur : a. Description de l'interface utilisateur (mise en page, navigation, icônes, etc.) b. Description de l'expérience utilisateur c. Wireframes ou maquettes de l'interface utilisateur</w:t>
      </w:r>
    </w:p>
    <w:p w14:paraId="763B706C" w14:textId="77777777" w:rsidR="0004210A" w:rsidRPr="00F97EE5" w:rsidRDefault="0004210A" w:rsidP="00F97EE5">
      <w:r w:rsidRPr="00F97EE5">
        <w:t xml:space="preserve">Architecture technique : a. Description de l'architecture logicielle b. Description des technologies utilisées (langage de programmation, </w:t>
      </w:r>
      <w:proofErr w:type="spellStart"/>
      <w:r w:rsidRPr="00F97EE5">
        <w:t>framework</w:t>
      </w:r>
      <w:proofErr w:type="spellEnd"/>
      <w:r w:rsidRPr="00F97EE5">
        <w:t>, bibliothèques tierces, etc.) c. Description de l'architecture réseau (serveurs, base de données, etc.)</w:t>
      </w:r>
    </w:p>
    <w:p w14:paraId="6154C968" w14:textId="77777777" w:rsidR="0004210A" w:rsidRPr="00F97EE5" w:rsidRDefault="0004210A" w:rsidP="00F97EE5">
      <w:r w:rsidRPr="00F97EE5">
        <w:t>Sécurité : a. Exigences de sécurité (par exemple, cryptage, authentification, etc.) b. Politique de gestion de la sécurité des données c. Politique de gestion des droits d'accès</w:t>
      </w:r>
    </w:p>
    <w:p w14:paraId="0CBF8376" w14:textId="77777777" w:rsidR="0004210A" w:rsidRPr="00F97EE5" w:rsidRDefault="0004210A" w:rsidP="00F97EE5">
      <w:r w:rsidRPr="00F97EE5">
        <w:t>Performances : a. Exigences de performances (par exemple, temps de réponse, charge maximale, etc.) b. Politique de sauvegarde et de récupération de données c. Politique de gestion de la mémoire et des ressources système</w:t>
      </w:r>
    </w:p>
    <w:p w14:paraId="2A22EFD4" w14:textId="77777777" w:rsidR="0004210A" w:rsidRPr="00F97EE5" w:rsidRDefault="0004210A" w:rsidP="00F97EE5">
      <w:r w:rsidRPr="00F97EE5">
        <w:t>Intégrations : a. Description des systèmes tiers à intégrer b. Exigences d'interopérabilité c. Protocoles de communication à utiliser</w:t>
      </w:r>
    </w:p>
    <w:bookmarkEnd w:id="2"/>
    <w:p w14:paraId="19576711" w14:textId="13588F5E" w:rsidR="0004210A" w:rsidRPr="00F97EE5" w:rsidDel="00642601" w:rsidRDefault="0004210A" w:rsidP="00F97EE5">
      <w:pPr>
        <w:rPr>
          <w:del w:id="4" w:author="rachid chon" w:date="2023-02-23T02:01:00Z"/>
        </w:rPr>
      </w:pPr>
      <w:del w:id="5" w:author="rachid chon" w:date="2023-02-23T02:01:00Z">
        <w:r w:rsidRPr="00F97EE5" w:rsidDel="00642601">
          <w:delText>Exigences légales : a. Conformité aux lois et réglementations en vigueur b. Protection des données personnelles c. Responsabilités légales de l'entreprise et des utilisateurs</w:delText>
        </w:r>
      </w:del>
    </w:p>
    <w:p w14:paraId="4919C2DA" w14:textId="030FC4A1" w:rsidR="0004210A" w:rsidRPr="00F97EE5" w:rsidDel="00642601" w:rsidRDefault="0004210A" w:rsidP="00F97EE5">
      <w:pPr>
        <w:rPr>
          <w:del w:id="6" w:author="rachid chon" w:date="2023-02-23T02:01:00Z"/>
        </w:rPr>
      </w:pPr>
      <w:del w:id="7" w:author="rachid chon" w:date="2023-02-23T02:01:00Z">
        <w:r w:rsidRPr="00F97EE5" w:rsidDel="00642601">
          <w:delText>Support et formation : a. Politique de support pour les utilisateurs b. Politique de formation pour les utilisateurs c. Politique de maintenance de l'application</w:delText>
        </w:r>
      </w:del>
    </w:p>
    <w:p w14:paraId="7C551090" w14:textId="7207E633" w:rsidR="0004210A" w:rsidRPr="00F97EE5" w:rsidDel="00642601" w:rsidRDefault="0004210A" w:rsidP="00F97EE5">
      <w:pPr>
        <w:rPr>
          <w:del w:id="8" w:author="rachid chon" w:date="2023-02-23T02:01:00Z"/>
        </w:rPr>
      </w:pPr>
      <w:del w:id="9" w:author="rachid chon" w:date="2023-02-23T02:01:00Z">
        <w:r w:rsidRPr="00F97EE5" w:rsidDel="00642601">
          <w:delText>Tests et validation : a. Plan de tests (par exemple, tests unitaires, tests d'intégration, tests de performance, etc.) b. Plan de validation (par exemple, validation des exigences, validation de la qualité, etc.) c. Critères de validation</w:delText>
        </w:r>
      </w:del>
    </w:p>
    <w:p w14:paraId="66696FAD" w14:textId="0C7C86D7" w:rsidR="0004210A" w:rsidRPr="00F97EE5" w:rsidDel="00642601" w:rsidRDefault="0004210A" w:rsidP="00F97EE5">
      <w:pPr>
        <w:rPr>
          <w:del w:id="10" w:author="rachid chon" w:date="2023-02-23T02:01:00Z"/>
        </w:rPr>
      </w:pPr>
      <w:del w:id="11" w:author="rachid chon" w:date="2023-02-23T02:01:00Z">
        <w:r w:rsidRPr="00F97EE5" w:rsidDel="00642601">
          <w:delText>Budget et échéances : a. Budget alloué pour le développement de l'application b. Échéances pour chaque étape du projet (développement, tests, validation, déploiement, etc.) c. Risques identifiés et stratégie de gestion des risques</w:delText>
        </w:r>
      </w:del>
    </w:p>
    <w:p w14:paraId="57D9A741" w14:textId="204D8AE6" w:rsidR="0004210A" w:rsidRPr="00F97EE5" w:rsidDel="00642601" w:rsidRDefault="0004210A" w:rsidP="00F97EE5">
      <w:pPr>
        <w:rPr>
          <w:del w:id="12" w:author="rachid chon" w:date="2023-02-23T02:01:00Z"/>
        </w:rPr>
      </w:pPr>
    </w:p>
    <w:p w14:paraId="164E7663" w14:textId="5B206F02" w:rsidR="00A51E17" w:rsidRPr="00F97EE5" w:rsidRDefault="00A51E17" w:rsidP="00F97EE5"/>
    <w:p w14:paraId="064F7EAA" w14:textId="32BAF88E" w:rsidR="00A51E17" w:rsidRPr="00F97EE5" w:rsidRDefault="00A51E17" w:rsidP="00F97EE5"/>
    <w:p w14:paraId="49DE2D49" w14:textId="6B7C3138" w:rsidR="00A51E17" w:rsidRPr="00F97EE5" w:rsidRDefault="00A51E17" w:rsidP="00F97EE5"/>
    <w:p w14:paraId="16791A2C" w14:textId="3EEDC1F5" w:rsidR="00A51E17" w:rsidRPr="00F97EE5" w:rsidRDefault="00A51E17" w:rsidP="00F97EE5"/>
    <w:p w14:paraId="4236A1C8" w14:textId="014CBEC7" w:rsidR="00A51E17" w:rsidRPr="00F97EE5" w:rsidRDefault="00A51E17" w:rsidP="00F97EE5">
      <w:r w:rsidRPr="00F97EE5">
        <w:t xml:space="preserve">Développement </w:t>
      </w:r>
      <w:proofErr w:type="spellStart"/>
      <w:r w:rsidRPr="00F97EE5">
        <w:t>CDc</w:t>
      </w:r>
      <w:proofErr w:type="spellEnd"/>
      <w:r w:rsidRPr="00F97EE5">
        <w:t> :</w:t>
      </w:r>
    </w:p>
    <w:p w14:paraId="11E07F93" w14:textId="6C8AF7F3" w:rsidR="00A51E17" w:rsidRPr="00F97EE5" w:rsidRDefault="00A51E17" w:rsidP="00F97EE5"/>
    <w:p w14:paraId="2A572568" w14:textId="2ADD682E" w:rsidR="00A51E17" w:rsidRPr="00F97EE5" w:rsidRDefault="00A51E17" w:rsidP="00F97EE5">
      <w:r w:rsidRPr="00F97EE5">
        <w:t xml:space="preserve">Chapitre 1 : </w:t>
      </w:r>
      <w:proofErr w:type="spellStart"/>
      <w:r w:rsidRPr="00F97EE5">
        <w:t>definition</w:t>
      </w:r>
      <w:proofErr w:type="spellEnd"/>
      <w:r w:rsidRPr="00F97EE5">
        <w:t xml:space="preserve"> objectif :</w:t>
      </w:r>
    </w:p>
    <w:p w14:paraId="6FF88BD2" w14:textId="62B0F71A" w:rsidR="00A51E17" w:rsidRPr="00F97EE5" w:rsidRDefault="00A51E17" w:rsidP="00F97EE5">
      <w:r w:rsidRPr="00F97EE5">
        <w:t xml:space="preserve">Contexte et objectif du projet application graphique python compatible toutes versions de python qui va </w:t>
      </w:r>
      <w:proofErr w:type="spellStart"/>
      <w:r w:rsidRPr="00F97EE5">
        <w:t>nalayser</w:t>
      </w:r>
      <w:proofErr w:type="spellEnd"/>
      <w:r w:rsidRPr="00F97EE5">
        <w:t xml:space="preserve"> un site web pour créer des statistiques d’achat avec des remonter quotidienne dans un </w:t>
      </w:r>
      <w:proofErr w:type="spellStart"/>
      <w:r w:rsidRPr="00F97EE5">
        <w:t>dashboard</w:t>
      </w:r>
      <w:proofErr w:type="spellEnd"/>
      <w:r w:rsidRPr="00F97EE5">
        <w:t xml:space="preserve"> sous application </w:t>
      </w:r>
      <w:proofErr w:type="gramStart"/>
      <w:r w:rsidRPr="00F97EE5">
        <w:t>Flask  et</w:t>
      </w:r>
      <w:proofErr w:type="gramEnd"/>
      <w:r w:rsidRPr="00F97EE5">
        <w:t xml:space="preserve"> </w:t>
      </w:r>
      <w:proofErr w:type="spellStart"/>
      <w:r w:rsidRPr="00F97EE5">
        <w:t>a</w:t>
      </w:r>
      <w:proofErr w:type="spellEnd"/>
      <w:r w:rsidRPr="00F97EE5">
        <w:t xml:space="preserve"> l’aide de </w:t>
      </w:r>
      <w:proofErr w:type="spellStart"/>
      <w:r w:rsidRPr="00F97EE5">
        <w:t>tkinkerpour</w:t>
      </w:r>
      <w:proofErr w:type="spellEnd"/>
      <w:r w:rsidRPr="00F97EE5">
        <w:t xml:space="preserve"> les </w:t>
      </w:r>
      <w:proofErr w:type="spellStart"/>
      <w:r w:rsidRPr="00F97EE5">
        <w:t>graphiques,sci</w:t>
      </w:r>
      <w:proofErr w:type="spellEnd"/>
      <w:r w:rsidRPr="00F97EE5">
        <w:t xml:space="preserve">-kit </w:t>
      </w:r>
      <w:proofErr w:type="spellStart"/>
      <w:r w:rsidRPr="00F97EE5">
        <w:t>learn</w:t>
      </w:r>
      <w:proofErr w:type="spellEnd"/>
      <w:r w:rsidRPr="00F97EE5">
        <w:t xml:space="preserve">  les autres modules sont </w:t>
      </w:r>
      <w:proofErr w:type="spellStart"/>
      <w:r w:rsidRPr="00F97EE5">
        <w:t>a</w:t>
      </w:r>
      <w:proofErr w:type="spellEnd"/>
      <w:r w:rsidRPr="00F97EE5">
        <w:t xml:space="preserve"> définir selon les besoin évolutif du projet</w:t>
      </w:r>
    </w:p>
    <w:p w14:paraId="3054801C" w14:textId="77777777" w:rsidR="00A51E17" w:rsidRPr="00F97EE5" w:rsidRDefault="00A51E17" w:rsidP="00F97EE5"/>
    <w:p w14:paraId="36F5C455" w14:textId="55DDC595" w:rsidR="00A51E17" w:rsidRPr="00F97EE5" w:rsidRDefault="00A51E17" w:rsidP="00F97EE5"/>
    <w:p w14:paraId="37F1D6CC" w14:textId="12664D2C" w:rsidR="00A51E17" w:rsidRPr="00F97EE5" w:rsidRDefault="00A51E17" w:rsidP="00F97EE5">
      <w:r w:rsidRPr="00F97EE5">
        <w:t>Questions réponses :</w:t>
      </w:r>
    </w:p>
    <w:p w14:paraId="5B9A59DF" w14:textId="77777777" w:rsidR="00A51E17" w:rsidRPr="00F97EE5" w:rsidRDefault="00A51E17" w:rsidP="00F97EE5">
      <w:r w:rsidRPr="00F97EE5">
        <w:t>Introduction : a. Contexte et objectif du projet :</w:t>
      </w:r>
    </w:p>
    <w:p w14:paraId="588401EC" w14:textId="77777777" w:rsidR="00A51E17" w:rsidRPr="00F97EE5" w:rsidRDefault="00A51E17" w:rsidP="00F97EE5">
      <w:r w:rsidRPr="00F97EE5">
        <w:t xml:space="preserve">Quel est le contexte de votre projet d'application Python ? </w:t>
      </w:r>
    </w:p>
    <w:p w14:paraId="1431E751" w14:textId="7E05ECF1" w:rsidR="00A51E17" w:rsidRPr="00F97EE5" w:rsidRDefault="00A51E17" w:rsidP="00F97EE5">
      <w:r w:rsidRPr="00F97EE5">
        <w:t xml:space="preserve">b. Portée et périmètre du projet : application personnelle développer sous forme de plusieurs modules qui seront ensuite transformer en application multi os </w:t>
      </w:r>
    </w:p>
    <w:p w14:paraId="5983CBDE" w14:textId="77777777" w:rsidR="00A51E17" w:rsidRPr="00F97EE5" w:rsidRDefault="00A51E17" w:rsidP="00F97EE5">
      <w:r w:rsidRPr="00F97EE5">
        <w:t xml:space="preserve"> c. Description du public cible de l'application : seulement moi</w:t>
      </w:r>
    </w:p>
    <w:p w14:paraId="4B76BA25" w14:textId="3030DB64" w:rsidR="00A51E17" w:rsidRPr="00F97EE5" w:rsidRDefault="00A51E17" w:rsidP="00F97EE5"/>
    <w:p w14:paraId="24CFFA21" w14:textId="773E77D9" w:rsidR="00A51E17" w:rsidRPr="00F97EE5" w:rsidRDefault="00A51E17" w:rsidP="00F97EE5">
      <w:r w:rsidRPr="00F97EE5">
        <w:t>Quel est l'objectif principal de votre application ? permettre de remonter des données statistiques</w:t>
      </w:r>
      <w:r w:rsidR="005F34CB" w:rsidRPr="00F97EE5">
        <w:t xml:space="preserve"> qui seront ensuite comparée aux données de différents sites web</w:t>
      </w:r>
      <w:r w:rsidRPr="00F97EE5">
        <w:t xml:space="preserve"> sur le type d’objet que l’on peut choisir</w:t>
      </w:r>
      <w:r w:rsidR="005F34CB" w:rsidRPr="00F97EE5">
        <w:t xml:space="preserve">, d’analyser ces données </w:t>
      </w:r>
      <w:proofErr w:type="spellStart"/>
      <w:proofErr w:type="gramStart"/>
      <w:r w:rsidR="005F34CB" w:rsidRPr="00F97EE5">
        <w:t>a</w:t>
      </w:r>
      <w:proofErr w:type="spellEnd"/>
      <w:proofErr w:type="gramEnd"/>
      <w:r w:rsidR="005F34CB" w:rsidRPr="00F97EE5">
        <w:t xml:space="preserve"> l’aide d’un module </w:t>
      </w:r>
      <w:proofErr w:type="spellStart"/>
      <w:r w:rsidR="005F34CB" w:rsidRPr="00F97EE5">
        <w:t>ia</w:t>
      </w:r>
      <w:proofErr w:type="spellEnd"/>
      <w:r w:rsidR="005F34CB" w:rsidRPr="00F97EE5">
        <w:t xml:space="preserve"> (non </w:t>
      </w:r>
      <w:proofErr w:type="spellStart"/>
      <w:r w:rsidR="005F34CB" w:rsidRPr="00F97EE5">
        <w:t>defini</w:t>
      </w:r>
      <w:proofErr w:type="spellEnd"/>
      <w:r w:rsidR="005F34CB" w:rsidRPr="00F97EE5">
        <w:t xml:space="preserve"> encore) une fois les données remontées et analysée par l’application, la mise </w:t>
      </w:r>
      <w:proofErr w:type="spellStart"/>
      <w:r w:rsidR="005F34CB" w:rsidRPr="00F97EE5">
        <w:t>a</w:t>
      </w:r>
      <w:proofErr w:type="spellEnd"/>
      <w:r w:rsidR="005F34CB" w:rsidRPr="00F97EE5">
        <w:t xml:space="preserve"> jour du </w:t>
      </w:r>
      <w:proofErr w:type="spellStart"/>
      <w:r w:rsidR="005F34CB" w:rsidRPr="00F97EE5">
        <w:t>dashboard</w:t>
      </w:r>
      <w:proofErr w:type="spellEnd"/>
      <w:r w:rsidR="005F34CB" w:rsidRPr="00F97EE5">
        <w:t xml:space="preserve"> sous </w:t>
      </w:r>
      <w:proofErr w:type="spellStart"/>
      <w:r w:rsidR="005F34CB" w:rsidRPr="00F97EE5">
        <w:t>flask</w:t>
      </w:r>
      <w:proofErr w:type="spellEnd"/>
      <w:r w:rsidR="005F34CB" w:rsidRPr="00F97EE5">
        <w:t xml:space="preserve"> avec les données les plus pertinentes pour prévoir l’achat </w:t>
      </w:r>
      <w:proofErr w:type="spellStart"/>
      <w:r w:rsidR="005F34CB" w:rsidRPr="00F97EE5">
        <w:t>derevente</w:t>
      </w:r>
      <w:proofErr w:type="spellEnd"/>
      <w:r w:rsidR="005F34CB" w:rsidRPr="00F97EE5">
        <w:t xml:space="preserve"> de produit mis en vente aux </w:t>
      </w:r>
      <w:proofErr w:type="spellStart"/>
      <w:r w:rsidR="005F34CB" w:rsidRPr="00F97EE5">
        <w:t>encheres</w:t>
      </w:r>
      <w:proofErr w:type="spellEnd"/>
      <w:r w:rsidR="005F34CB" w:rsidRPr="00F97EE5">
        <w:t xml:space="preserve"> </w:t>
      </w:r>
    </w:p>
    <w:p w14:paraId="59BB91EA" w14:textId="02F2F654" w:rsidR="00A51E17" w:rsidRPr="00F97EE5" w:rsidRDefault="00A51E17" w:rsidP="00F97EE5">
      <w:r w:rsidRPr="00F97EE5">
        <w:t xml:space="preserve">Quelles sont les principales fonctionnalités que vous souhaitez inclure dans votre </w:t>
      </w:r>
      <w:proofErr w:type="spellStart"/>
      <w:r w:rsidR="00B7719B" w:rsidRPr="00F97EE5">
        <w:t>dashboard</w:t>
      </w:r>
      <w:proofErr w:type="spellEnd"/>
      <w:r w:rsidRPr="00F97EE5">
        <w:t xml:space="preserve"> ?</w:t>
      </w:r>
    </w:p>
    <w:p w14:paraId="3204DA39" w14:textId="0B063602" w:rsidR="005F34CB" w:rsidRPr="00F97EE5" w:rsidRDefault="005F34CB" w:rsidP="00F97EE5">
      <w:r w:rsidRPr="00F97EE5">
        <w:t xml:space="preserve">Un bouton de </w:t>
      </w:r>
      <w:r w:rsidR="00E86249" w:rsidRPr="00F97EE5">
        <w:t xml:space="preserve">d’actualisation des </w:t>
      </w:r>
      <w:proofErr w:type="gramStart"/>
      <w:r w:rsidR="00E86249" w:rsidRPr="00F97EE5">
        <w:t>données ,</w:t>
      </w:r>
      <w:proofErr w:type="gramEnd"/>
      <w:r w:rsidR="00E86249" w:rsidRPr="00F97EE5">
        <w:t xml:space="preserve"> dans le </w:t>
      </w:r>
      <w:proofErr w:type="spellStart"/>
      <w:r w:rsidR="00E86249" w:rsidRPr="00F97EE5">
        <w:t>dashboard</w:t>
      </w:r>
      <w:proofErr w:type="spellEnd"/>
      <w:r w:rsidRPr="00F97EE5">
        <w:t xml:space="preserve"> , une mise </w:t>
      </w:r>
      <w:proofErr w:type="spellStart"/>
      <w:r w:rsidRPr="00F97EE5">
        <w:t>a</w:t>
      </w:r>
      <w:proofErr w:type="spellEnd"/>
      <w:r w:rsidRPr="00F97EE5">
        <w:t xml:space="preserve"> jour automatique et quotidien, une fonction de installation automatique des paquets manquant ou </w:t>
      </w:r>
      <w:proofErr w:type="spellStart"/>
      <w:r w:rsidRPr="00F97EE5">
        <w:t>obsolètes,un</w:t>
      </w:r>
      <w:proofErr w:type="spellEnd"/>
      <w:r w:rsidRPr="00F97EE5">
        <w:t xml:space="preserve"> </w:t>
      </w:r>
      <w:proofErr w:type="spellStart"/>
      <w:r w:rsidRPr="00F97EE5">
        <w:t>dashboard</w:t>
      </w:r>
      <w:proofErr w:type="spellEnd"/>
      <w:r w:rsidRPr="00F97EE5">
        <w:t xml:space="preserve"> </w:t>
      </w:r>
      <w:r w:rsidR="00B7719B" w:rsidRPr="00F97EE5">
        <w:t xml:space="preserve">une page dédiée </w:t>
      </w:r>
      <w:proofErr w:type="spellStart"/>
      <w:r w:rsidR="00B7719B" w:rsidRPr="00F97EE5">
        <w:t>a</w:t>
      </w:r>
      <w:proofErr w:type="spellEnd"/>
      <w:r w:rsidR="00B7719B" w:rsidRPr="00F97EE5">
        <w:t xml:space="preserve"> la </w:t>
      </w:r>
      <w:proofErr w:type="spellStart"/>
      <w:r w:rsidR="00B7719B" w:rsidRPr="00F97EE5">
        <w:t>verification</w:t>
      </w:r>
      <w:proofErr w:type="spellEnd"/>
      <w:r w:rsidR="00B7719B" w:rsidRPr="00F97EE5">
        <w:t xml:space="preserve"> des modules </w:t>
      </w:r>
      <w:proofErr w:type="spellStart"/>
      <w:r w:rsidR="00B7719B" w:rsidRPr="00F97EE5">
        <w:t>instalées</w:t>
      </w:r>
      <w:proofErr w:type="spellEnd"/>
      <w:r w:rsidR="00B7719B" w:rsidRPr="00F97EE5">
        <w:t xml:space="preserve"> et des différentes informations, </w:t>
      </w:r>
      <w:r w:rsidRPr="00F97EE5">
        <w:t xml:space="preserve">design et travaillé optimisé pour la prise de décision d’achat  </w:t>
      </w:r>
    </w:p>
    <w:p w14:paraId="7E956FBE" w14:textId="53AE88A1" w:rsidR="003763A2" w:rsidRPr="00F97EE5" w:rsidRDefault="00A51E17" w:rsidP="00F97EE5">
      <w:r w:rsidRPr="00F97EE5">
        <w:t>Dans quelle mesure votre application sera-t-elle limitée en termes de fonctionnalités et d'utilisation ? c. Description du public cible de l'application :</w:t>
      </w:r>
      <w:r w:rsidR="005F34CB" w:rsidRPr="00F97EE5">
        <w:t xml:space="preserve"> application portable sans </w:t>
      </w:r>
      <w:proofErr w:type="spellStart"/>
      <w:r w:rsidR="005F34CB" w:rsidRPr="00F97EE5">
        <w:t>installatio</w:t>
      </w:r>
      <w:proofErr w:type="spellEnd"/>
    </w:p>
    <w:p w14:paraId="3BC1D1FC" w14:textId="77777777" w:rsidR="003763A2" w:rsidRPr="00F97EE5" w:rsidRDefault="003763A2" w:rsidP="00F97EE5"/>
    <w:p w14:paraId="351937B6" w14:textId="3B790961" w:rsidR="00A51E17" w:rsidRPr="00F97EE5" w:rsidRDefault="00A51E17" w:rsidP="00F97EE5"/>
    <w:p w14:paraId="2D69A96D" w14:textId="4995969C" w:rsidR="00E86249" w:rsidRPr="00F97EE5" w:rsidRDefault="00E86249" w:rsidP="00F97EE5"/>
    <w:p w14:paraId="5279FF0E" w14:textId="77777777" w:rsidR="00E86249" w:rsidRPr="00F97EE5" w:rsidRDefault="00E86249" w:rsidP="00F97EE5"/>
    <w:p w14:paraId="5D6F02D6" w14:textId="784A7187" w:rsidR="00E86249" w:rsidRPr="00F97EE5" w:rsidRDefault="00E86249" w:rsidP="00F97EE5"/>
    <w:p w14:paraId="5AF23F41" w14:textId="7E5FE301" w:rsidR="00E86249" w:rsidRPr="00F97EE5" w:rsidRDefault="00B7719B">
      <w:pPr>
        <w:rPr>
          <w:rPrChange w:id="13" w:author="rachid chon" w:date="2023-02-22T22:04:00Z">
            <w:rPr>
              <w:color w:val="FF0000"/>
            </w:rPr>
          </w:rPrChange>
        </w:rPr>
        <w:pPrChange w:id="14" w:author="rachid chon" w:date="2023-02-22T22:04:00Z">
          <w:pPr>
            <w:pStyle w:val="Titre"/>
          </w:pPr>
        </w:pPrChange>
      </w:pPr>
      <w:r w:rsidRPr="00F97EE5">
        <w:rPr>
          <w:rPrChange w:id="15" w:author="rachid chon" w:date="2023-02-22T22:04:00Z">
            <w:rPr>
              <w:color w:val="FF0000"/>
            </w:rPr>
          </w:rPrChange>
        </w:rPr>
        <w:t xml:space="preserve">Description </w:t>
      </w:r>
      <w:proofErr w:type="spellStart"/>
      <w:r w:rsidRPr="00F97EE5">
        <w:rPr>
          <w:rPrChange w:id="16" w:author="rachid chon" w:date="2023-02-22T22:04:00Z">
            <w:rPr>
              <w:color w:val="FF0000"/>
            </w:rPr>
          </w:rPrChange>
        </w:rPr>
        <w:t>dashboard</w:t>
      </w:r>
      <w:proofErr w:type="spellEnd"/>
      <w:r w:rsidRPr="00F97EE5">
        <w:rPr>
          <w:rPrChange w:id="17" w:author="rachid chon" w:date="2023-02-22T22:04:00Z">
            <w:rPr>
              <w:color w:val="FF0000"/>
            </w:rPr>
          </w:rPrChange>
        </w:rPr>
        <w:t> :</w:t>
      </w:r>
    </w:p>
    <w:p w14:paraId="6193D4B1" w14:textId="77777777" w:rsidR="008C4E10" w:rsidRPr="00F97EE5" w:rsidRDefault="008C4E10">
      <w:pPr>
        <w:rPr>
          <w:rPrChange w:id="18" w:author="rachid chon" w:date="2023-02-22T22:04:00Z">
            <w:rPr>
              <w:rFonts w:ascii="Segoe UI" w:eastAsia="Times New Roman" w:hAnsi="Segoe UI" w:cs="Segoe UI"/>
              <w:color w:val="D1D5DB"/>
              <w:sz w:val="24"/>
              <w:szCs w:val="24"/>
              <w:lang w:eastAsia="fr-FR"/>
            </w:rPr>
          </w:rPrChange>
        </w:rPr>
        <w:pPrChange w:id="19"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0" w:author="rachid chon" w:date="2023-02-22T22:04:00Z">
            <w:rPr>
              <w:rFonts w:ascii="Segoe UI" w:eastAsia="Times New Roman" w:hAnsi="Segoe UI" w:cs="Segoe UI"/>
              <w:color w:val="D1D5DB"/>
              <w:sz w:val="24"/>
              <w:szCs w:val="24"/>
              <w:lang w:eastAsia="fr-FR"/>
            </w:rPr>
          </w:rPrChange>
        </w:rPr>
        <w:t>Une palette de couleurs cohérente et agréable à regarder, en utilisant des couleurs complémentaires et des contrastes pour mettre en évidence les informations les plus importantes.</w:t>
      </w:r>
    </w:p>
    <w:p w14:paraId="7F5364F6" w14:textId="77777777" w:rsidR="008C4E10" w:rsidRPr="00F97EE5" w:rsidRDefault="008C4E10">
      <w:pPr>
        <w:rPr>
          <w:rPrChange w:id="21" w:author="rachid chon" w:date="2023-02-22T22:04:00Z">
            <w:rPr>
              <w:rFonts w:ascii="Segoe UI" w:eastAsia="Times New Roman" w:hAnsi="Segoe UI" w:cs="Segoe UI"/>
              <w:color w:val="D1D5DB"/>
              <w:sz w:val="24"/>
              <w:szCs w:val="24"/>
              <w:lang w:eastAsia="fr-FR"/>
            </w:rPr>
          </w:rPrChange>
        </w:rPr>
        <w:pPrChange w:id="22"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3" w:author="rachid chon" w:date="2023-02-22T22:04:00Z">
            <w:rPr>
              <w:rFonts w:ascii="Segoe UI" w:eastAsia="Times New Roman" w:hAnsi="Segoe UI" w:cs="Segoe UI"/>
              <w:color w:val="D1D5DB"/>
              <w:sz w:val="24"/>
              <w:szCs w:val="24"/>
              <w:lang w:eastAsia="fr-FR"/>
            </w:rPr>
          </w:rPrChange>
        </w:rPr>
        <w:t>Des graphiques clairs et bien structurés, avec des légendes facilement lisibles et des couleurs distinctes pour chaque catégorie de données.</w:t>
      </w:r>
    </w:p>
    <w:p w14:paraId="3D552954" w14:textId="77777777" w:rsidR="008C4E10" w:rsidRPr="00F97EE5" w:rsidRDefault="008C4E10">
      <w:pPr>
        <w:rPr>
          <w:rPrChange w:id="24" w:author="rachid chon" w:date="2023-02-22T22:04:00Z">
            <w:rPr>
              <w:rFonts w:ascii="Segoe UI" w:eastAsia="Times New Roman" w:hAnsi="Segoe UI" w:cs="Segoe UI"/>
              <w:color w:val="D1D5DB"/>
              <w:sz w:val="24"/>
              <w:szCs w:val="24"/>
              <w:lang w:eastAsia="fr-FR"/>
            </w:rPr>
          </w:rPrChange>
        </w:rPr>
        <w:pPrChange w:id="25"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6" w:author="rachid chon" w:date="2023-02-22T22:04:00Z">
            <w:rPr>
              <w:rFonts w:ascii="Segoe UI" w:eastAsia="Times New Roman" w:hAnsi="Segoe UI" w:cs="Segoe UI"/>
              <w:color w:val="D1D5DB"/>
              <w:sz w:val="24"/>
              <w:szCs w:val="24"/>
              <w:lang w:eastAsia="fr-FR"/>
            </w:rPr>
          </w:rPrChange>
        </w:rPr>
        <w:t>Une disposition claire et organisée, avec des sections distinctes pour chaque type d'informations et un menu de navigation facile à utiliser pour accéder à différentes fonctionnalités.</w:t>
      </w:r>
    </w:p>
    <w:p w14:paraId="071F4E04" w14:textId="77777777" w:rsidR="008C4E10" w:rsidRPr="00F97EE5" w:rsidRDefault="008C4E10">
      <w:pPr>
        <w:rPr>
          <w:rPrChange w:id="27" w:author="rachid chon" w:date="2023-02-22T22:04:00Z">
            <w:rPr>
              <w:rFonts w:ascii="Segoe UI" w:eastAsia="Times New Roman" w:hAnsi="Segoe UI" w:cs="Segoe UI"/>
              <w:color w:val="D1D5DB"/>
              <w:sz w:val="24"/>
              <w:szCs w:val="24"/>
              <w:lang w:eastAsia="fr-FR"/>
            </w:rPr>
          </w:rPrChange>
        </w:rPr>
        <w:pPrChange w:id="28"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29" w:author="rachid chon" w:date="2023-02-22T22:04:00Z">
            <w:rPr>
              <w:rFonts w:ascii="Segoe UI" w:eastAsia="Times New Roman" w:hAnsi="Segoe UI" w:cs="Segoe UI"/>
              <w:color w:val="D1D5DB"/>
              <w:sz w:val="24"/>
              <w:szCs w:val="24"/>
              <w:lang w:eastAsia="fr-FR"/>
            </w:rPr>
          </w:rPrChange>
        </w:rPr>
        <w:t>Des icônes et des illustrations pour faciliter la compréhension des données, en ajoutant des images significatives pour illustrer les graphiques et les tableaux.</w:t>
      </w:r>
    </w:p>
    <w:p w14:paraId="5700A267" w14:textId="77777777" w:rsidR="008C4E10" w:rsidRPr="00F97EE5" w:rsidRDefault="008C4E10">
      <w:pPr>
        <w:rPr>
          <w:rPrChange w:id="30" w:author="rachid chon" w:date="2023-02-22T22:04:00Z">
            <w:rPr>
              <w:rFonts w:ascii="Segoe UI" w:eastAsia="Times New Roman" w:hAnsi="Segoe UI" w:cs="Segoe UI"/>
              <w:color w:val="D1D5DB"/>
              <w:sz w:val="24"/>
              <w:szCs w:val="24"/>
              <w:lang w:eastAsia="fr-FR"/>
            </w:rPr>
          </w:rPrChange>
        </w:rPr>
        <w:pPrChange w:id="31"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2" w:author="rachid chon" w:date="2023-02-22T22:04:00Z">
            <w:rPr>
              <w:rFonts w:ascii="Segoe UI" w:eastAsia="Times New Roman" w:hAnsi="Segoe UI" w:cs="Segoe UI"/>
              <w:color w:val="D1D5DB"/>
              <w:sz w:val="24"/>
              <w:szCs w:val="24"/>
              <w:lang w:eastAsia="fr-FR"/>
            </w:rPr>
          </w:rPrChange>
        </w:rPr>
        <w:t>Des polices de caractères faciles à lire, avec des tailles différentes pour hiérarchiser l'information et mettre en évidence les points clés.</w:t>
      </w:r>
    </w:p>
    <w:p w14:paraId="4E63370A" w14:textId="77777777" w:rsidR="008C4E10" w:rsidRPr="00F97EE5" w:rsidRDefault="008C4E10">
      <w:pPr>
        <w:rPr>
          <w:rPrChange w:id="33" w:author="rachid chon" w:date="2023-02-22T22:04:00Z">
            <w:rPr>
              <w:rFonts w:ascii="Segoe UI" w:eastAsia="Times New Roman" w:hAnsi="Segoe UI" w:cs="Segoe UI"/>
              <w:color w:val="D1D5DB"/>
              <w:sz w:val="24"/>
              <w:szCs w:val="24"/>
              <w:lang w:eastAsia="fr-FR"/>
            </w:rPr>
          </w:rPrChange>
        </w:rPr>
        <w:pPrChange w:id="34"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5" w:author="rachid chon" w:date="2023-02-22T22:04:00Z">
            <w:rPr>
              <w:rFonts w:ascii="Segoe UI" w:eastAsia="Times New Roman" w:hAnsi="Segoe UI" w:cs="Segoe UI"/>
              <w:color w:val="D1D5DB"/>
              <w:sz w:val="24"/>
              <w:szCs w:val="24"/>
              <w:lang w:eastAsia="fr-FR"/>
            </w:rPr>
          </w:rPrChange>
        </w:rPr>
        <w:t>Des fonctionnalités interactives telles que des filtres pour faciliter la personnalisation des données affichées en fonction des besoins de l'utilisateur.</w:t>
      </w:r>
    </w:p>
    <w:p w14:paraId="4F434A81" w14:textId="77777777" w:rsidR="008C4E10" w:rsidRPr="00F97EE5" w:rsidRDefault="008C4E10">
      <w:pPr>
        <w:rPr>
          <w:rPrChange w:id="36" w:author="rachid chon" w:date="2023-02-22T22:04:00Z">
            <w:rPr>
              <w:rFonts w:ascii="Segoe UI" w:eastAsia="Times New Roman" w:hAnsi="Segoe UI" w:cs="Segoe UI"/>
              <w:color w:val="D1D5DB"/>
              <w:sz w:val="24"/>
              <w:szCs w:val="24"/>
              <w:lang w:eastAsia="fr-FR"/>
            </w:rPr>
          </w:rPrChange>
        </w:rPr>
        <w:pPrChange w:id="37"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38" w:author="rachid chon" w:date="2023-02-22T22:04:00Z">
            <w:rPr>
              <w:rFonts w:ascii="Segoe UI" w:eastAsia="Times New Roman" w:hAnsi="Segoe UI" w:cs="Segoe UI"/>
              <w:color w:val="D1D5DB"/>
              <w:sz w:val="24"/>
              <w:szCs w:val="24"/>
              <w:lang w:eastAsia="fr-FR"/>
            </w:rPr>
          </w:rPrChange>
        </w:rPr>
        <w:t>Une interface responsive qui s'adapte aux différentes tailles d'écrans et permet une utilisation confortable sur tous les types d'appareils.</w:t>
      </w:r>
    </w:p>
    <w:p w14:paraId="1CA574DD" w14:textId="77777777" w:rsidR="00401ADA" w:rsidRDefault="00401ADA" w:rsidP="00F97EE5">
      <w:pPr>
        <w:rPr>
          <w:ins w:id="39" w:author="rachid chon" w:date="2023-02-23T00:22:00Z"/>
        </w:rPr>
      </w:pPr>
    </w:p>
    <w:p w14:paraId="638E28D4" w14:textId="166E32F4" w:rsidR="008C4E10" w:rsidRPr="00F97EE5" w:rsidRDefault="008C4E10">
      <w:pPr>
        <w:rPr>
          <w:rPrChange w:id="40" w:author="rachid chon" w:date="2023-02-22T22:04:00Z">
            <w:rPr>
              <w:rFonts w:ascii="Segoe UI" w:eastAsia="Times New Roman" w:hAnsi="Segoe UI" w:cs="Segoe UI"/>
              <w:color w:val="D1D5DB"/>
              <w:sz w:val="24"/>
              <w:szCs w:val="24"/>
              <w:lang w:eastAsia="fr-FR"/>
            </w:rPr>
          </w:rPrChange>
        </w:rPr>
        <w:pPrChange w:id="41" w:author="rachid chon" w:date="2023-02-22T22:04:00Z">
          <w:pPr>
            <w:numPr>
              <w:numId w:val="17"/>
            </w:numPr>
            <w:pBdr>
              <w:top w:val="single" w:sz="2" w:space="0" w:color="D9D9E3"/>
              <w:left w:val="single" w:sz="2" w:space="5" w:color="D9D9E3"/>
              <w:bottom w:val="single" w:sz="2" w:space="0" w:color="D9D9E3"/>
              <w:right w:val="single" w:sz="2" w:space="0" w:color="D9D9E3"/>
            </w:pBdr>
            <w:shd w:val="clear" w:color="auto" w:fill="444654"/>
            <w:tabs>
              <w:tab w:val="num" w:pos="720"/>
            </w:tabs>
            <w:spacing w:after="0" w:line="240" w:lineRule="auto"/>
            <w:ind w:left="720" w:hanging="360"/>
          </w:pPr>
        </w:pPrChange>
      </w:pPr>
      <w:r w:rsidRPr="00F97EE5">
        <w:rPr>
          <w:rPrChange w:id="42" w:author="rachid chon" w:date="2023-02-22T22:04:00Z">
            <w:rPr>
              <w:rFonts w:ascii="Segoe UI" w:eastAsia="Times New Roman" w:hAnsi="Segoe UI" w:cs="Segoe UI"/>
              <w:color w:val="D1D5DB"/>
              <w:sz w:val="24"/>
              <w:szCs w:val="24"/>
              <w:lang w:eastAsia="fr-FR"/>
            </w:rPr>
          </w:rPrChange>
        </w:rPr>
        <w:t>Des animations subtiles pour améliorer l'expérience utilisateur, en ajoutant des transitions fluides entre les différents éléments de l'interface.</w:t>
      </w:r>
    </w:p>
    <w:p w14:paraId="5FC1316B" w14:textId="77777777" w:rsidR="008C4E10" w:rsidRPr="00F97EE5" w:rsidRDefault="008C4E10">
      <w:pPr>
        <w:rPr>
          <w:rPrChange w:id="43" w:author="rachid chon" w:date="2023-02-22T22:04:00Z">
            <w:rPr>
              <w:rFonts w:ascii="Segoe UI" w:eastAsia="Times New Roman" w:hAnsi="Segoe UI" w:cs="Segoe UI"/>
              <w:color w:val="D1D5DB"/>
              <w:sz w:val="24"/>
              <w:szCs w:val="24"/>
              <w:lang w:eastAsia="fr-FR"/>
            </w:rPr>
          </w:rPrChange>
        </w:rPr>
        <w:pPrChange w:id="44" w:author="rachid chon" w:date="2023-02-22T22:04:00Z">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pPr>
        </w:pPrChange>
      </w:pPr>
      <w:r w:rsidRPr="00F97EE5">
        <w:rPr>
          <w:rPrChange w:id="45" w:author="rachid chon" w:date="2023-02-22T22:04:00Z">
            <w:rPr>
              <w:rFonts w:ascii="Segoe UI" w:eastAsia="Times New Roman" w:hAnsi="Segoe UI" w:cs="Segoe UI"/>
              <w:color w:val="D1D5DB"/>
              <w:sz w:val="24"/>
              <w:szCs w:val="24"/>
              <w:lang w:eastAsia="fr-FR"/>
            </w:rPr>
          </w:rPrChange>
        </w:rPr>
        <w:t xml:space="preserve">En résumé, un design de </w:t>
      </w:r>
      <w:proofErr w:type="spellStart"/>
      <w:r w:rsidRPr="00F97EE5">
        <w:rPr>
          <w:rPrChange w:id="46" w:author="rachid chon" w:date="2023-02-22T22:04:00Z">
            <w:rPr>
              <w:rFonts w:ascii="Segoe UI" w:eastAsia="Times New Roman" w:hAnsi="Segoe UI" w:cs="Segoe UI"/>
              <w:color w:val="D1D5DB"/>
              <w:sz w:val="24"/>
              <w:szCs w:val="24"/>
              <w:lang w:eastAsia="fr-FR"/>
            </w:rPr>
          </w:rPrChange>
        </w:rPr>
        <w:t>dashboard</w:t>
      </w:r>
      <w:proofErr w:type="spellEnd"/>
      <w:r w:rsidRPr="00F97EE5">
        <w:rPr>
          <w:rPrChange w:id="47" w:author="rachid chon" w:date="2023-02-22T22:04:00Z">
            <w:rPr>
              <w:rFonts w:ascii="Segoe UI" w:eastAsia="Times New Roman" w:hAnsi="Segoe UI" w:cs="Segoe UI"/>
              <w:color w:val="D1D5DB"/>
              <w:sz w:val="24"/>
              <w:szCs w:val="24"/>
              <w:lang w:eastAsia="fr-FR"/>
            </w:rPr>
          </w:rPrChange>
        </w:rPr>
        <w:t xml:space="preserve"> réussi doit être à la fois beau, facile </w:t>
      </w:r>
    </w:p>
    <w:p w14:paraId="3F949519" w14:textId="34FAC5DA" w:rsidR="00B7719B" w:rsidRPr="00F97EE5" w:rsidRDefault="00B7719B" w:rsidP="00F97EE5"/>
    <w:p w14:paraId="1384FC90" w14:textId="6FD9D4E9" w:rsidR="00A85894" w:rsidRPr="00F97EE5" w:rsidRDefault="00A85894" w:rsidP="00F97EE5"/>
    <w:p w14:paraId="12C9DC1E" w14:textId="11010D5D" w:rsidR="00A85894" w:rsidRPr="00F97EE5" w:rsidRDefault="00A85894">
      <w:pPr>
        <w:pPrChange w:id="48" w:author="rachid chon" w:date="2023-02-22T22:04:00Z">
          <w:pPr>
            <w:pStyle w:val="Titre"/>
          </w:pPr>
        </w:pPrChange>
      </w:pPr>
      <w:r w:rsidRPr="00F97EE5">
        <w:t>Architecture technique de l’application</w:t>
      </w:r>
    </w:p>
    <w:p w14:paraId="706A610E" w14:textId="3C1A3FBC" w:rsidR="00A85894" w:rsidRPr="00F97EE5" w:rsidRDefault="00A85894" w:rsidP="00F97EE5"/>
    <w:p w14:paraId="55A0DF4A" w14:textId="77777777" w:rsidR="00A85894" w:rsidRPr="00F97EE5" w:rsidRDefault="00A85894">
      <w:pPr>
        <w:rPr>
          <w:rPrChange w:id="49" w:author="rachid chon" w:date="2023-02-22T22:04:00Z">
            <w:rPr>
              <w:rFonts w:ascii="Segoe UI" w:hAnsi="Segoe UI" w:cs="Segoe UI"/>
              <w:color w:val="D1D5DB"/>
            </w:rPr>
          </w:rPrChange>
        </w:rPr>
        <w:pPrChange w:id="50"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pPr>
        </w:pPrChange>
      </w:pPr>
      <w:r w:rsidRPr="00F97EE5">
        <w:rPr>
          <w:rPrChange w:id="51" w:author="rachid chon" w:date="2023-02-22T22:04:00Z">
            <w:rPr>
              <w:rFonts w:ascii="Segoe UI" w:hAnsi="Segoe UI" w:cs="Segoe UI"/>
              <w:color w:val="D1D5DB"/>
            </w:rPr>
          </w:rPrChange>
        </w:rPr>
        <w:t xml:space="preserve">a. Description de l'architecture logicielle : L'architecture logicielle de l'application sera basée sur une architecture client-serveur. Le client sera une application développée à l'aide de </w:t>
      </w:r>
      <w:proofErr w:type="spellStart"/>
      <w:r w:rsidRPr="00F97EE5">
        <w:rPr>
          <w:rPrChange w:id="52" w:author="rachid chon" w:date="2023-02-22T22:04:00Z">
            <w:rPr>
              <w:rFonts w:ascii="Segoe UI" w:hAnsi="Segoe UI" w:cs="Segoe UI"/>
              <w:color w:val="D1D5DB"/>
            </w:rPr>
          </w:rPrChange>
        </w:rPr>
        <w:t>Tkinter</w:t>
      </w:r>
      <w:proofErr w:type="spellEnd"/>
      <w:r w:rsidRPr="00F97EE5">
        <w:rPr>
          <w:rPrChange w:id="53" w:author="rachid chon" w:date="2023-02-22T22:04:00Z">
            <w:rPr>
              <w:rFonts w:ascii="Segoe UI" w:hAnsi="Segoe UI" w:cs="Segoe UI"/>
              <w:color w:val="D1D5DB"/>
            </w:rPr>
          </w:rPrChange>
        </w:rPr>
        <w:t xml:space="preserve"> pour les graphiques, tandis que le serveur sera une application Flask pour la gestion des requêtes HTTP et le stockage des données. b. Description des technologies utilisées : L'application sera développée en Python. Pour le web </w:t>
      </w:r>
      <w:proofErr w:type="spellStart"/>
      <w:r w:rsidRPr="00F97EE5">
        <w:rPr>
          <w:rPrChange w:id="54" w:author="rachid chon" w:date="2023-02-22T22:04:00Z">
            <w:rPr>
              <w:rFonts w:ascii="Segoe UI" w:hAnsi="Segoe UI" w:cs="Segoe UI"/>
              <w:color w:val="D1D5DB"/>
            </w:rPr>
          </w:rPrChange>
        </w:rPr>
        <w:t>scraping</w:t>
      </w:r>
      <w:proofErr w:type="spellEnd"/>
      <w:r w:rsidRPr="00F97EE5">
        <w:rPr>
          <w:rPrChange w:id="55" w:author="rachid chon" w:date="2023-02-22T22:04:00Z">
            <w:rPr>
              <w:rFonts w:ascii="Segoe UI" w:hAnsi="Segoe UI" w:cs="Segoe UI"/>
              <w:color w:val="D1D5DB"/>
            </w:rPr>
          </w:rPrChange>
        </w:rPr>
        <w:t xml:space="preserve">, nous utiliserons le module </w:t>
      </w:r>
      <w:proofErr w:type="spellStart"/>
      <w:r w:rsidRPr="00F97EE5">
        <w:rPr>
          <w:rPrChange w:id="56" w:author="rachid chon" w:date="2023-02-22T22:04:00Z">
            <w:rPr>
              <w:rFonts w:ascii="Segoe UI" w:hAnsi="Segoe UI" w:cs="Segoe UI"/>
              <w:color w:val="D1D5DB"/>
            </w:rPr>
          </w:rPrChange>
        </w:rPr>
        <w:t>BeautifulSoup</w:t>
      </w:r>
      <w:proofErr w:type="spellEnd"/>
      <w:r w:rsidRPr="00F97EE5">
        <w:rPr>
          <w:rPrChange w:id="57" w:author="rachid chon" w:date="2023-02-22T22:04:00Z">
            <w:rPr>
              <w:rFonts w:ascii="Segoe UI" w:hAnsi="Segoe UI" w:cs="Segoe UI"/>
              <w:color w:val="D1D5DB"/>
            </w:rPr>
          </w:rPrChange>
        </w:rPr>
        <w:t xml:space="preserve">. Pour le traitement des données, nous utiliserons le module Pandas. Pour la visualisation des données, nous utiliserons </w:t>
      </w:r>
      <w:proofErr w:type="spellStart"/>
      <w:r w:rsidRPr="00F97EE5">
        <w:rPr>
          <w:rPrChange w:id="58" w:author="rachid chon" w:date="2023-02-22T22:04:00Z">
            <w:rPr>
              <w:rFonts w:ascii="Segoe UI" w:hAnsi="Segoe UI" w:cs="Segoe UI"/>
              <w:color w:val="D1D5DB"/>
            </w:rPr>
          </w:rPrChange>
        </w:rPr>
        <w:t>Matplotlib</w:t>
      </w:r>
      <w:proofErr w:type="spellEnd"/>
      <w:r w:rsidRPr="00F97EE5">
        <w:rPr>
          <w:rPrChange w:id="59" w:author="rachid chon" w:date="2023-02-22T22:04:00Z">
            <w:rPr>
              <w:rFonts w:ascii="Segoe UI" w:hAnsi="Segoe UI" w:cs="Segoe UI"/>
              <w:color w:val="D1D5DB"/>
            </w:rPr>
          </w:rPrChange>
        </w:rPr>
        <w:t xml:space="preserve"> et </w:t>
      </w:r>
      <w:proofErr w:type="spellStart"/>
      <w:r w:rsidRPr="00F97EE5">
        <w:rPr>
          <w:rPrChange w:id="60" w:author="rachid chon" w:date="2023-02-22T22:04:00Z">
            <w:rPr>
              <w:rFonts w:ascii="Segoe UI" w:hAnsi="Segoe UI" w:cs="Segoe UI"/>
              <w:color w:val="D1D5DB"/>
            </w:rPr>
          </w:rPrChange>
        </w:rPr>
        <w:t>Seaborn</w:t>
      </w:r>
      <w:proofErr w:type="spellEnd"/>
      <w:r w:rsidRPr="00F97EE5">
        <w:rPr>
          <w:rPrChange w:id="61" w:author="rachid chon" w:date="2023-02-22T22:04:00Z">
            <w:rPr>
              <w:rFonts w:ascii="Segoe UI" w:hAnsi="Segoe UI" w:cs="Segoe UI"/>
              <w:color w:val="D1D5DB"/>
            </w:rPr>
          </w:rPrChange>
        </w:rPr>
        <w:t xml:space="preserve"> pour les graphiques. Enfin, pour l'analyse de données, nous utiliserons </w:t>
      </w:r>
      <w:proofErr w:type="spellStart"/>
      <w:r w:rsidRPr="00F97EE5">
        <w:rPr>
          <w:rPrChange w:id="62" w:author="rachid chon" w:date="2023-02-22T22:04:00Z">
            <w:rPr>
              <w:rFonts w:ascii="Segoe UI" w:hAnsi="Segoe UI" w:cs="Segoe UI"/>
              <w:color w:val="D1D5DB"/>
            </w:rPr>
          </w:rPrChange>
        </w:rPr>
        <w:t>scikit-learn</w:t>
      </w:r>
      <w:proofErr w:type="spellEnd"/>
      <w:r w:rsidRPr="00F97EE5">
        <w:rPr>
          <w:rPrChange w:id="63" w:author="rachid chon" w:date="2023-02-22T22:04:00Z">
            <w:rPr>
              <w:rFonts w:ascii="Segoe UI" w:hAnsi="Segoe UI" w:cs="Segoe UI"/>
              <w:color w:val="D1D5DB"/>
            </w:rPr>
          </w:rPrChange>
        </w:rPr>
        <w:t>. Aucune base de données ne sera utilisée. c. Description de l'architecture réseau : Le serveur sera une application Flask exécutée sur un serveur web. Les données seront stockées dans des fichiers CSV stockés sur le serveur. Les données seront stockées dans des tables relationnelles pour faciliter l'analyse de données.</w:t>
      </w:r>
    </w:p>
    <w:p w14:paraId="17A2FF90" w14:textId="77777777" w:rsidR="00A85894" w:rsidRPr="00F97EE5" w:rsidRDefault="00A85894">
      <w:pPr>
        <w:rPr>
          <w:rPrChange w:id="64" w:author="rachid chon" w:date="2023-02-22T22:04:00Z">
            <w:rPr>
              <w:rFonts w:ascii="Segoe UI" w:hAnsi="Segoe UI" w:cs="Segoe UI"/>
              <w:color w:val="D1D5DB"/>
            </w:rPr>
          </w:rPrChange>
        </w:rPr>
        <w:pPrChange w:id="65"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66" w:author="rachid chon" w:date="2023-02-22T22:04:00Z">
            <w:rPr>
              <w:rFonts w:ascii="Segoe UI" w:hAnsi="Segoe UI" w:cs="Segoe UI"/>
              <w:color w:val="D1D5DB"/>
            </w:rPr>
          </w:rPrChange>
        </w:rPr>
        <w:t>Sécurité : a. Exigences de sécurité : Les données stockées sur le serveur seront cryptées à l'aide d'un algorithme de cryptage avancé pour garantir leur confidentialité. L'application sera protégée par une authentification basée sur un nom d'utilisateur et un mot de passe. b. Politique de gestion de la sécurité des données : Nous mettrons en place une politique de sauvegarde et de récupération de données pour garantir que les données sont toujours disponibles en cas de panne du serveur ou de tout autre problème technique. Nous surveillerons également régulièrement les journaux de connexion pour détecter toute activité suspecte. c. Politique de gestion des droits d'accès : Nous mettrons en place une politique de gestion des droits d'accès pour garantir que seuls les utilisateurs autorisés ont accès aux données stockées dans l'application. Les droits d'accès seront accordés en fonction du rôle de chaque utilisateur.</w:t>
      </w:r>
    </w:p>
    <w:p w14:paraId="6332FD72" w14:textId="77777777" w:rsidR="00A85894" w:rsidRPr="00F97EE5" w:rsidRDefault="00A85894">
      <w:pPr>
        <w:rPr>
          <w:rPrChange w:id="67" w:author="rachid chon" w:date="2023-02-22T22:04:00Z">
            <w:rPr>
              <w:rFonts w:ascii="Segoe UI" w:hAnsi="Segoe UI" w:cs="Segoe UI"/>
              <w:color w:val="D1D5DB"/>
            </w:rPr>
          </w:rPrChange>
        </w:rPr>
        <w:pPrChange w:id="68"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69" w:author="rachid chon" w:date="2023-02-22T22:04:00Z">
            <w:rPr>
              <w:rFonts w:ascii="Segoe UI" w:hAnsi="Segoe UI" w:cs="Segoe UI"/>
              <w:color w:val="D1D5DB"/>
            </w:rPr>
          </w:rPrChange>
        </w:rPr>
        <w:t>Performances : a. Exigences de performances : L'application devra avoir une réponse rapide, avec un temps de réponse maximal de 5 secondes. Elle devra également être capable de gérer un nombre important d'utilisateurs et de requêtes en même temps. b. Politique de sauvegarde et de récupération de données : Nous mettrons en place une politique de sauvegarde régulière des données pour garantir que les données sont toujours disponibles en cas de panne du serveur ou de tout autre problème technique. c. Politique de gestion de la mémoire et des ressources système : Nous surveillerons régulièrement l'utilisation de la mémoire et des ressources système pour garantir que l'application fonctionne de manière efficace et optimale.</w:t>
      </w:r>
    </w:p>
    <w:p w14:paraId="3631D8DA" w14:textId="77777777" w:rsidR="00A85894" w:rsidRPr="00F97EE5" w:rsidRDefault="00A85894">
      <w:pPr>
        <w:rPr>
          <w:rPrChange w:id="70" w:author="rachid chon" w:date="2023-02-22T22:04:00Z">
            <w:rPr>
              <w:rFonts w:ascii="Segoe UI" w:hAnsi="Segoe UI" w:cs="Segoe UI"/>
              <w:color w:val="D1D5DB"/>
            </w:rPr>
          </w:rPrChange>
        </w:rPr>
        <w:pPrChange w:id="71" w:author="rachid chon" w:date="2023-02-22T22:04: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pPr>
        </w:pPrChange>
      </w:pPr>
      <w:r w:rsidRPr="00F97EE5">
        <w:rPr>
          <w:rPrChange w:id="72" w:author="rachid chon" w:date="2023-02-22T22:04:00Z">
            <w:rPr>
              <w:rFonts w:ascii="Segoe UI" w:hAnsi="Segoe UI" w:cs="Segoe UI"/>
              <w:color w:val="D1D5DB"/>
            </w:rPr>
          </w:rPrChange>
        </w:rPr>
        <w:t>Intégrations : a. Description des systèmes tiers à intégrer : Aucun système tiers ne sera intégré pour l'instant, mais cela pourra être envisagé pour les évolutions futures de l'application. b. Exigences d'interopérabilité : L'application sera développée pour être compatible avec toutes les versions de Python. c. Protocoles de communication à utiliser : Aucun protocole de communication n'est requis pour cette version de l'application.</w:t>
      </w:r>
    </w:p>
    <w:p w14:paraId="01DCC1B2" w14:textId="74F15A9A" w:rsidR="003A1154" w:rsidRPr="00B26C0A" w:rsidRDefault="003A1154" w:rsidP="003A1154">
      <w:pPr>
        <w:rPr>
          <w:ins w:id="73" w:author="rachid chon" w:date="2023-02-22T23:43:00Z"/>
          <w:lang w:val="en-US"/>
          <w:rPrChange w:id="74" w:author="rachid chon" w:date="2023-02-23T07:38:00Z">
            <w:rPr>
              <w:ins w:id="75" w:author="rachid chon" w:date="2023-02-22T23:43:00Z"/>
            </w:rPr>
          </w:rPrChange>
        </w:rPr>
      </w:pPr>
      <w:ins w:id="76" w:author="rachid chon" w:date="2023-02-22T23:43:00Z">
        <w:r w:rsidRPr="00B26C0A">
          <w:rPr>
            <w:lang w:val="en-US"/>
            <w:rPrChange w:id="77" w:author="rachid chon" w:date="2023-02-23T07:38:00Z">
              <w:rPr/>
            </w:rPrChange>
          </w:rPr>
          <w:t>per.py:</w:t>
        </w:r>
      </w:ins>
    </w:p>
    <w:p w14:paraId="0CFF8742" w14:textId="77777777" w:rsidR="003A1154" w:rsidRPr="00B26C0A" w:rsidRDefault="003A1154" w:rsidP="003A1154">
      <w:pPr>
        <w:rPr>
          <w:ins w:id="78" w:author="rachid chon" w:date="2023-02-22T23:43:00Z"/>
          <w:lang w:val="en-US"/>
          <w:rPrChange w:id="79" w:author="rachid chon" w:date="2023-02-23T07:38:00Z">
            <w:rPr>
              <w:ins w:id="80" w:author="rachid chon" w:date="2023-02-22T23:43:00Z"/>
            </w:rPr>
          </w:rPrChange>
        </w:rPr>
      </w:pPr>
    </w:p>
    <w:p w14:paraId="41F4AE4B" w14:textId="77777777" w:rsidR="003A1154" w:rsidRPr="00B26C0A" w:rsidRDefault="003A1154" w:rsidP="003A1154">
      <w:pPr>
        <w:rPr>
          <w:ins w:id="81" w:author="rachid chon" w:date="2023-02-22T23:43:00Z"/>
          <w:lang w:val="en-US"/>
          <w:rPrChange w:id="82" w:author="rachid chon" w:date="2023-02-23T07:38:00Z">
            <w:rPr>
              <w:ins w:id="83" w:author="rachid chon" w:date="2023-02-22T23:43:00Z"/>
            </w:rPr>
          </w:rPrChange>
        </w:rPr>
      </w:pPr>
      <w:proofErr w:type="spellStart"/>
      <w:ins w:id="84" w:author="rachid chon" w:date="2023-02-22T23:43:00Z">
        <w:r w:rsidRPr="00B26C0A">
          <w:rPr>
            <w:lang w:val="en-US"/>
            <w:rPrChange w:id="85" w:author="rachid chon" w:date="2023-02-23T07:38:00Z">
              <w:rPr/>
            </w:rPrChange>
          </w:rPr>
          <w:t>scrape_data</w:t>
        </w:r>
        <w:proofErr w:type="spellEnd"/>
        <w:r w:rsidRPr="00B26C0A">
          <w:rPr>
            <w:lang w:val="en-US"/>
            <w:rPrChange w:id="86" w:author="rachid chon" w:date="2023-02-23T07:38:00Z">
              <w:rPr/>
            </w:rPrChange>
          </w:rPr>
          <w:t>(</w:t>
        </w:r>
        <w:proofErr w:type="spellStart"/>
        <w:r w:rsidRPr="00B26C0A">
          <w:rPr>
            <w:lang w:val="en-US"/>
            <w:rPrChange w:id="87" w:author="rachid chon" w:date="2023-02-23T07:38:00Z">
              <w:rPr/>
            </w:rPrChange>
          </w:rPr>
          <w:t>url</w:t>
        </w:r>
        <w:proofErr w:type="spellEnd"/>
        <w:r w:rsidRPr="00B26C0A">
          <w:rPr>
            <w:lang w:val="en-US"/>
            <w:rPrChange w:id="88" w:author="rachid chon" w:date="2023-02-23T07:38:00Z">
              <w:rPr/>
            </w:rPrChange>
          </w:rPr>
          <w:t>)</w:t>
        </w:r>
      </w:ins>
    </w:p>
    <w:p w14:paraId="62CF505F" w14:textId="77777777" w:rsidR="003A1154" w:rsidRDefault="003A1154" w:rsidP="003A1154">
      <w:pPr>
        <w:rPr>
          <w:ins w:id="89" w:author="rachid chon" w:date="2023-02-22T23:43:00Z"/>
        </w:rPr>
      </w:pPr>
      <w:proofErr w:type="spellStart"/>
      <w:proofErr w:type="gramStart"/>
      <w:ins w:id="90" w:author="rachid chon" w:date="2023-02-22T23:43:00Z">
        <w:r>
          <w:t>get</w:t>
        </w:r>
        <w:proofErr w:type="gramEnd"/>
        <w:r>
          <w:t>_html</w:t>
        </w:r>
        <w:proofErr w:type="spellEnd"/>
        <w:r>
          <w:t>(url) [sous-fonction]</w:t>
        </w:r>
      </w:ins>
    </w:p>
    <w:p w14:paraId="464B34F6" w14:textId="77777777" w:rsidR="003A1154" w:rsidRDefault="003A1154" w:rsidP="003A1154">
      <w:pPr>
        <w:rPr>
          <w:ins w:id="91" w:author="rachid chon" w:date="2023-02-22T23:43:00Z"/>
        </w:rPr>
      </w:pPr>
      <w:proofErr w:type="spellStart"/>
      <w:proofErr w:type="gramStart"/>
      <w:ins w:id="92" w:author="rachid chon" w:date="2023-02-22T23:43:00Z">
        <w:r>
          <w:t>parse</w:t>
        </w:r>
        <w:proofErr w:type="gramEnd"/>
        <w:r>
          <w:t>_html</w:t>
        </w:r>
        <w:proofErr w:type="spellEnd"/>
        <w:r>
          <w:t>(html) [sous-fonction]</w:t>
        </w:r>
      </w:ins>
    </w:p>
    <w:p w14:paraId="4E3BA326" w14:textId="77777777" w:rsidR="003A1154" w:rsidRPr="003A1154" w:rsidRDefault="003A1154" w:rsidP="003A1154">
      <w:pPr>
        <w:rPr>
          <w:ins w:id="93" w:author="rachid chon" w:date="2023-02-22T23:43:00Z"/>
          <w:lang w:val="en-US"/>
          <w:rPrChange w:id="94" w:author="rachid chon" w:date="2023-02-22T23:43:00Z">
            <w:rPr>
              <w:ins w:id="95" w:author="rachid chon" w:date="2023-02-22T23:43:00Z"/>
            </w:rPr>
          </w:rPrChange>
        </w:rPr>
      </w:pPr>
      <w:ins w:id="96" w:author="rachid chon" w:date="2023-02-22T23:43:00Z">
        <w:r w:rsidRPr="003A1154">
          <w:rPr>
            <w:lang w:val="en-US"/>
            <w:rPrChange w:id="97" w:author="rachid chon" w:date="2023-02-22T23:43:00Z">
              <w:rPr/>
            </w:rPrChange>
          </w:rPr>
          <w:t>stats.py:</w:t>
        </w:r>
      </w:ins>
    </w:p>
    <w:p w14:paraId="60EEC437" w14:textId="77777777" w:rsidR="003A1154" w:rsidRPr="003A1154" w:rsidRDefault="003A1154" w:rsidP="003A1154">
      <w:pPr>
        <w:rPr>
          <w:ins w:id="98" w:author="rachid chon" w:date="2023-02-22T23:43:00Z"/>
          <w:lang w:val="en-US"/>
          <w:rPrChange w:id="99" w:author="rachid chon" w:date="2023-02-22T23:43:00Z">
            <w:rPr>
              <w:ins w:id="100" w:author="rachid chon" w:date="2023-02-22T23:43:00Z"/>
            </w:rPr>
          </w:rPrChange>
        </w:rPr>
      </w:pPr>
    </w:p>
    <w:p w14:paraId="42EA62E6" w14:textId="77777777" w:rsidR="003A1154" w:rsidRPr="003A1154" w:rsidRDefault="003A1154" w:rsidP="003A1154">
      <w:pPr>
        <w:rPr>
          <w:ins w:id="101" w:author="rachid chon" w:date="2023-02-22T23:43:00Z"/>
          <w:lang w:val="en-US"/>
          <w:rPrChange w:id="102" w:author="rachid chon" w:date="2023-02-22T23:43:00Z">
            <w:rPr>
              <w:ins w:id="103" w:author="rachid chon" w:date="2023-02-22T23:43:00Z"/>
            </w:rPr>
          </w:rPrChange>
        </w:rPr>
      </w:pPr>
      <w:proofErr w:type="spellStart"/>
      <w:ins w:id="104" w:author="rachid chon" w:date="2023-02-22T23:43:00Z">
        <w:r w:rsidRPr="003A1154">
          <w:rPr>
            <w:lang w:val="en-US"/>
            <w:rPrChange w:id="105" w:author="rachid chon" w:date="2023-02-22T23:43:00Z">
              <w:rPr/>
            </w:rPrChange>
          </w:rPr>
          <w:t>analyze_data</w:t>
        </w:r>
        <w:proofErr w:type="spellEnd"/>
        <w:r w:rsidRPr="003A1154">
          <w:rPr>
            <w:lang w:val="en-US"/>
            <w:rPrChange w:id="106" w:author="rachid chon" w:date="2023-02-22T23:43:00Z">
              <w:rPr/>
            </w:rPrChange>
          </w:rPr>
          <w:t>(data)</w:t>
        </w:r>
      </w:ins>
    </w:p>
    <w:p w14:paraId="34E0E121" w14:textId="77777777" w:rsidR="003A1154" w:rsidRDefault="003A1154" w:rsidP="003A1154">
      <w:pPr>
        <w:rPr>
          <w:ins w:id="107" w:author="rachid chon" w:date="2023-02-22T23:43:00Z"/>
        </w:rPr>
      </w:pPr>
      <w:proofErr w:type="spellStart"/>
      <w:proofErr w:type="gramStart"/>
      <w:ins w:id="108" w:author="rachid chon" w:date="2023-02-22T23:43:00Z">
        <w:r>
          <w:t>calculate</w:t>
        </w:r>
        <w:proofErr w:type="gramEnd"/>
        <w:r>
          <w:t>_statistics</w:t>
        </w:r>
        <w:proofErr w:type="spellEnd"/>
        <w:r>
          <w:t>(data) [sous-fonction]</w:t>
        </w:r>
      </w:ins>
    </w:p>
    <w:p w14:paraId="32298515" w14:textId="77777777" w:rsidR="003A1154" w:rsidRPr="003A1154" w:rsidRDefault="003A1154" w:rsidP="003A1154">
      <w:pPr>
        <w:rPr>
          <w:ins w:id="109" w:author="rachid chon" w:date="2023-02-22T23:43:00Z"/>
          <w:lang w:val="en-US"/>
          <w:rPrChange w:id="110" w:author="rachid chon" w:date="2023-02-22T23:43:00Z">
            <w:rPr>
              <w:ins w:id="111" w:author="rachid chon" w:date="2023-02-22T23:43:00Z"/>
            </w:rPr>
          </w:rPrChange>
        </w:rPr>
      </w:pPr>
      <w:ins w:id="112" w:author="rachid chon" w:date="2023-02-22T23:43:00Z">
        <w:r w:rsidRPr="003A1154">
          <w:rPr>
            <w:lang w:val="en-US"/>
            <w:rPrChange w:id="113" w:author="rachid chon" w:date="2023-02-22T23:43:00Z">
              <w:rPr/>
            </w:rPrChange>
          </w:rPr>
          <w:t>views.py:</w:t>
        </w:r>
      </w:ins>
    </w:p>
    <w:p w14:paraId="7DE34526" w14:textId="77777777" w:rsidR="003A1154" w:rsidRPr="003A1154" w:rsidRDefault="003A1154" w:rsidP="003A1154">
      <w:pPr>
        <w:rPr>
          <w:ins w:id="114" w:author="rachid chon" w:date="2023-02-22T23:43:00Z"/>
          <w:lang w:val="en-US"/>
          <w:rPrChange w:id="115" w:author="rachid chon" w:date="2023-02-22T23:43:00Z">
            <w:rPr>
              <w:ins w:id="116" w:author="rachid chon" w:date="2023-02-22T23:43:00Z"/>
            </w:rPr>
          </w:rPrChange>
        </w:rPr>
      </w:pPr>
    </w:p>
    <w:p w14:paraId="12E0D0CC" w14:textId="77777777" w:rsidR="003A1154" w:rsidRPr="003A1154" w:rsidRDefault="003A1154" w:rsidP="003A1154">
      <w:pPr>
        <w:rPr>
          <w:ins w:id="117" w:author="rachid chon" w:date="2023-02-22T23:43:00Z"/>
          <w:lang w:val="en-US"/>
          <w:rPrChange w:id="118" w:author="rachid chon" w:date="2023-02-22T23:43:00Z">
            <w:rPr>
              <w:ins w:id="119" w:author="rachid chon" w:date="2023-02-22T23:43:00Z"/>
            </w:rPr>
          </w:rPrChange>
        </w:rPr>
      </w:pPr>
      <w:proofErr w:type="gramStart"/>
      <w:ins w:id="120" w:author="rachid chon" w:date="2023-02-22T23:43:00Z">
        <w:r w:rsidRPr="003A1154">
          <w:rPr>
            <w:lang w:val="en-US"/>
            <w:rPrChange w:id="121" w:author="rachid chon" w:date="2023-02-22T23:43:00Z">
              <w:rPr/>
            </w:rPrChange>
          </w:rPr>
          <w:t>home(</w:t>
        </w:r>
        <w:proofErr w:type="gramEnd"/>
        <w:r w:rsidRPr="003A1154">
          <w:rPr>
            <w:lang w:val="en-US"/>
            <w:rPrChange w:id="122" w:author="rachid chon" w:date="2023-02-22T23:43:00Z">
              <w:rPr/>
            </w:rPrChange>
          </w:rPr>
          <w:t>)</w:t>
        </w:r>
      </w:ins>
    </w:p>
    <w:p w14:paraId="55B6DDAD" w14:textId="77777777" w:rsidR="003A1154" w:rsidRPr="003A1154" w:rsidRDefault="003A1154" w:rsidP="003A1154">
      <w:pPr>
        <w:rPr>
          <w:ins w:id="123" w:author="rachid chon" w:date="2023-02-22T23:43:00Z"/>
          <w:lang w:val="en-US"/>
          <w:rPrChange w:id="124" w:author="rachid chon" w:date="2023-02-22T23:43:00Z">
            <w:rPr>
              <w:ins w:id="125" w:author="rachid chon" w:date="2023-02-22T23:43:00Z"/>
            </w:rPr>
          </w:rPrChange>
        </w:rPr>
      </w:pPr>
      <w:proofErr w:type="gramStart"/>
      <w:ins w:id="126" w:author="rachid chon" w:date="2023-02-22T23:43:00Z">
        <w:r w:rsidRPr="003A1154">
          <w:rPr>
            <w:lang w:val="en-US"/>
            <w:rPrChange w:id="127" w:author="rachid chon" w:date="2023-02-22T23:43:00Z">
              <w:rPr/>
            </w:rPrChange>
          </w:rPr>
          <w:t>data(</w:t>
        </w:r>
        <w:proofErr w:type="gramEnd"/>
        <w:r w:rsidRPr="003A1154">
          <w:rPr>
            <w:lang w:val="en-US"/>
            <w:rPrChange w:id="128" w:author="rachid chon" w:date="2023-02-22T23:43:00Z">
              <w:rPr/>
            </w:rPrChange>
          </w:rPr>
          <w:t>)</w:t>
        </w:r>
      </w:ins>
    </w:p>
    <w:p w14:paraId="63631F32" w14:textId="77777777" w:rsidR="003A1154" w:rsidRPr="003A1154" w:rsidRDefault="003A1154" w:rsidP="003A1154">
      <w:pPr>
        <w:rPr>
          <w:ins w:id="129" w:author="rachid chon" w:date="2023-02-22T23:43:00Z"/>
          <w:lang w:val="en-US"/>
          <w:rPrChange w:id="130" w:author="rachid chon" w:date="2023-02-22T23:43:00Z">
            <w:rPr>
              <w:ins w:id="131" w:author="rachid chon" w:date="2023-02-22T23:43:00Z"/>
            </w:rPr>
          </w:rPrChange>
        </w:rPr>
      </w:pPr>
      <w:proofErr w:type="spellStart"/>
      <w:ins w:id="132" w:author="rachid chon" w:date="2023-02-22T23:43:00Z">
        <w:r w:rsidRPr="003A1154">
          <w:rPr>
            <w:lang w:val="en-US"/>
            <w:rPrChange w:id="133" w:author="rachid chon" w:date="2023-02-22T23:43:00Z">
              <w:rPr/>
            </w:rPrChange>
          </w:rPr>
          <w:t>get_data_from_file</w:t>
        </w:r>
        <w:proofErr w:type="spellEnd"/>
        <w:r w:rsidRPr="003A1154">
          <w:rPr>
            <w:lang w:val="en-US"/>
            <w:rPrChange w:id="134" w:author="rachid chon" w:date="2023-02-22T23:43:00Z">
              <w:rPr/>
            </w:rPrChange>
          </w:rPr>
          <w:t>(filename) [sous-</w:t>
        </w:r>
        <w:proofErr w:type="spellStart"/>
        <w:r w:rsidRPr="003A1154">
          <w:rPr>
            <w:lang w:val="en-US"/>
            <w:rPrChange w:id="135" w:author="rachid chon" w:date="2023-02-22T23:43:00Z">
              <w:rPr/>
            </w:rPrChange>
          </w:rPr>
          <w:t>fonction</w:t>
        </w:r>
        <w:proofErr w:type="spellEnd"/>
        <w:r w:rsidRPr="003A1154">
          <w:rPr>
            <w:lang w:val="en-US"/>
            <w:rPrChange w:id="136" w:author="rachid chon" w:date="2023-02-22T23:43:00Z">
              <w:rPr/>
            </w:rPrChange>
          </w:rPr>
          <w:t>]</w:t>
        </w:r>
      </w:ins>
    </w:p>
    <w:p w14:paraId="6CB0A9D6" w14:textId="77777777" w:rsidR="003A1154" w:rsidRPr="003A1154" w:rsidRDefault="003A1154" w:rsidP="003A1154">
      <w:pPr>
        <w:rPr>
          <w:ins w:id="137" w:author="rachid chon" w:date="2023-02-22T23:43:00Z"/>
          <w:lang w:val="en-US"/>
          <w:rPrChange w:id="138" w:author="rachid chon" w:date="2023-02-22T23:43:00Z">
            <w:rPr>
              <w:ins w:id="139" w:author="rachid chon" w:date="2023-02-22T23:43:00Z"/>
            </w:rPr>
          </w:rPrChange>
        </w:rPr>
      </w:pPr>
      <w:proofErr w:type="spellStart"/>
      <w:ins w:id="140" w:author="rachid chon" w:date="2023-02-22T23:43:00Z">
        <w:r w:rsidRPr="003A1154">
          <w:rPr>
            <w:lang w:val="en-US"/>
            <w:rPrChange w:id="141" w:author="rachid chon" w:date="2023-02-22T23:43:00Z">
              <w:rPr/>
            </w:rPrChange>
          </w:rPr>
          <w:t>get_data_from_web</w:t>
        </w:r>
        <w:proofErr w:type="spellEnd"/>
        <w:r w:rsidRPr="003A1154">
          <w:rPr>
            <w:lang w:val="en-US"/>
            <w:rPrChange w:id="142" w:author="rachid chon" w:date="2023-02-22T23:43:00Z">
              <w:rPr/>
            </w:rPrChange>
          </w:rPr>
          <w:t>(sites) [sous-</w:t>
        </w:r>
        <w:proofErr w:type="spellStart"/>
        <w:r w:rsidRPr="003A1154">
          <w:rPr>
            <w:lang w:val="en-US"/>
            <w:rPrChange w:id="143" w:author="rachid chon" w:date="2023-02-22T23:43:00Z">
              <w:rPr/>
            </w:rPrChange>
          </w:rPr>
          <w:t>fonction</w:t>
        </w:r>
        <w:proofErr w:type="spellEnd"/>
        <w:r w:rsidRPr="003A1154">
          <w:rPr>
            <w:lang w:val="en-US"/>
            <w:rPrChange w:id="144" w:author="rachid chon" w:date="2023-02-22T23:43:00Z">
              <w:rPr/>
            </w:rPrChange>
          </w:rPr>
          <w:t>]</w:t>
        </w:r>
      </w:ins>
    </w:p>
    <w:p w14:paraId="50706D6E" w14:textId="77777777" w:rsidR="003A1154" w:rsidRPr="003A1154" w:rsidRDefault="003A1154" w:rsidP="003A1154">
      <w:pPr>
        <w:rPr>
          <w:ins w:id="145" w:author="rachid chon" w:date="2023-02-22T23:43:00Z"/>
          <w:lang w:val="en-US"/>
          <w:rPrChange w:id="146" w:author="rachid chon" w:date="2023-02-22T23:43:00Z">
            <w:rPr>
              <w:ins w:id="147" w:author="rachid chon" w:date="2023-02-22T23:43:00Z"/>
            </w:rPr>
          </w:rPrChange>
        </w:rPr>
      </w:pPr>
      <w:proofErr w:type="gramStart"/>
      <w:ins w:id="148" w:author="rachid chon" w:date="2023-02-22T23:43:00Z">
        <w:r w:rsidRPr="003A1154">
          <w:rPr>
            <w:lang w:val="en-US"/>
            <w:rPrChange w:id="149" w:author="rachid chon" w:date="2023-02-22T23:43:00Z">
              <w:rPr/>
            </w:rPrChange>
          </w:rPr>
          <w:t>stats(</w:t>
        </w:r>
        <w:proofErr w:type="gramEnd"/>
        <w:r w:rsidRPr="003A1154">
          <w:rPr>
            <w:lang w:val="en-US"/>
            <w:rPrChange w:id="150" w:author="rachid chon" w:date="2023-02-22T23:43:00Z">
              <w:rPr/>
            </w:rPrChange>
          </w:rPr>
          <w:t>)</w:t>
        </w:r>
      </w:ins>
    </w:p>
    <w:p w14:paraId="0422E404" w14:textId="77777777" w:rsidR="003A1154" w:rsidRPr="003A1154" w:rsidRDefault="003A1154" w:rsidP="003A1154">
      <w:pPr>
        <w:rPr>
          <w:ins w:id="151" w:author="rachid chon" w:date="2023-02-22T23:43:00Z"/>
          <w:lang w:val="en-US"/>
          <w:rPrChange w:id="152" w:author="rachid chon" w:date="2023-02-22T23:43:00Z">
            <w:rPr>
              <w:ins w:id="153" w:author="rachid chon" w:date="2023-02-22T23:43:00Z"/>
            </w:rPr>
          </w:rPrChange>
        </w:rPr>
      </w:pPr>
      <w:proofErr w:type="spellStart"/>
      <w:ins w:id="154" w:author="rachid chon" w:date="2023-02-22T23:43:00Z">
        <w:r w:rsidRPr="003A1154">
          <w:rPr>
            <w:lang w:val="en-US"/>
            <w:rPrChange w:id="155" w:author="rachid chon" w:date="2023-02-22T23:43:00Z">
              <w:rPr/>
            </w:rPrChange>
          </w:rPr>
          <w:t>analyze_data</w:t>
        </w:r>
        <w:proofErr w:type="spellEnd"/>
        <w:r w:rsidRPr="003A1154">
          <w:rPr>
            <w:lang w:val="en-US"/>
            <w:rPrChange w:id="156" w:author="rachid chon" w:date="2023-02-22T23:43:00Z">
              <w:rPr/>
            </w:rPrChange>
          </w:rPr>
          <w:t>(data) [sous-</w:t>
        </w:r>
        <w:proofErr w:type="spellStart"/>
        <w:r w:rsidRPr="003A1154">
          <w:rPr>
            <w:lang w:val="en-US"/>
            <w:rPrChange w:id="157" w:author="rachid chon" w:date="2023-02-22T23:43:00Z">
              <w:rPr/>
            </w:rPrChange>
          </w:rPr>
          <w:t>fonction</w:t>
        </w:r>
        <w:proofErr w:type="spellEnd"/>
        <w:r w:rsidRPr="003A1154">
          <w:rPr>
            <w:lang w:val="en-US"/>
            <w:rPrChange w:id="158" w:author="rachid chon" w:date="2023-02-22T23:43:00Z">
              <w:rPr/>
            </w:rPrChange>
          </w:rPr>
          <w:t>]</w:t>
        </w:r>
      </w:ins>
    </w:p>
    <w:p w14:paraId="499212C4" w14:textId="77777777" w:rsidR="003A1154" w:rsidRPr="003A1154" w:rsidRDefault="003A1154" w:rsidP="003A1154">
      <w:pPr>
        <w:rPr>
          <w:ins w:id="159" w:author="rachid chon" w:date="2023-02-22T23:43:00Z"/>
          <w:lang w:val="en-US"/>
          <w:rPrChange w:id="160" w:author="rachid chon" w:date="2023-02-22T23:43:00Z">
            <w:rPr>
              <w:ins w:id="161" w:author="rachid chon" w:date="2023-02-22T23:43:00Z"/>
            </w:rPr>
          </w:rPrChange>
        </w:rPr>
      </w:pPr>
      <w:proofErr w:type="spellStart"/>
      <w:ins w:id="162" w:author="rachid chon" w:date="2023-02-22T23:43:00Z">
        <w:r w:rsidRPr="003A1154">
          <w:rPr>
            <w:lang w:val="en-US"/>
            <w:rPrChange w:id="163" w:author="rachid chon" w:date="2023-02-22T23:43:00Z">
              <w:rPr/>
            </w:rPrChange>
          </w:rPr>
          <w:t>calculate_statistics</w:t>
        </w:r>
        <w:proofErr w:type="spellEnd"/>
        <w:r w:rsidRPr="003A1154">
          <w:rPr>
            <w:lang w:val="en-US"/>
            <w:rPrChange w:id="164" w:author="rachid chon" w:date="2023-02-22T23:43:00Z">
              <w:rPr/>
            </w:rPrChange>
          </w:rPr>
          <w:t>(data) [sous-sous-</w:t>
        </w:r>
        <w:proofErr w:type="spellStart"/>
        <w:r w:rsidRPr="003A1154">
          <w:rPr>
            <w:lang w:val="en-US"/>
            <w:rPrChange w:id="165" w:author="rachid chon" w:date="2023-02-22T23:43:00Z">
              <w:rPr/>
            </w:rPrChange>
          </w:rPr>
          <w:t>fonction</w:t>
        </w:r>
        <w:proofErr w:type="spellEnd"/>
        <w:r w:rsidRPr="003A1154">
          <w:rPr>
            <w:lang w:val="en-US"/>
            <w:rPrChange w:id="166" w:author="rachid chon" w:date="2023-02-22T23:43:00Z">
              <w:rPr/>
            </w:rPrChange>
          </w:rPr>
          <w:t>]</w:t>
        </w:r>
      </w:ins>
    </w:p>
    <w:p w14:paraId="03E6D494" w14:textId="77777777" w:rsidR="003A1154" w:rsidRPr="003A1154" w:rsidRDefault="003A1154" w:rsidP="003A1154">
      <w:pPr>
        <w:rPr>
          <w:ins w:id="167" w:author="rachid chon" w:date="2023-02-22T23:43:00Z"/>
          <w:lang w:val="en-US"/>
          <w:rPrChange w:id="168" w:author="rachid chon" w:date="2023-02-22T23:43:00Z">
            <w:rPr>
              <w:ins w:id="169" w:author="rachid chon" w:date="2023-02-22T23:43:00Z"/>
            </w:rPr>
          </w:rPrChange>
        </w:rPr>
      </w:pPr>
      <w:proofErr w:type="gramStart"/>
      <w:ins w:id="170" w:author="rachid chon" w:date="2023-02-22T23:43:00Z">
        <w:r w:rsidRPr="003A1154">
          <w:rPr>
            <w:lang w:val="en-US"/>
            <w:rPrChange w:id="171" w:author="rachid chon" w:date="2023-02-22T23:43:00Z">
              <w:rPr/>
            </w:rPrChange>
          </w:rPr>
          <w:t>update(</w:t>
        </w:r>
        <w:proofErr w:type="gramEnd"/>
        <w:r w:rsidRPr="003A1154">
          <w:rPr>
            <w:lang w:val="en-US"/>
            <w:rPrChange w:id="172" w:author="rachid chon" w:date="2023-02-22T23:43:00Z">
              <w:rPr/>
            </w:rPrChange>
          </w:rPr>
          <w:t>)</w:t>
        </w:r>
      </w:ins>
    </w:p>
    <w:p w14:paraId="4975F068" w14:textId="77777777" w:rsidR="003A1154" w:rsidRPr="003A1154" w:rsidRDefault="003A1154" w:rsidP="003A1154">
      <w:pPr>
        <w:rPr>
          <w:ins w:id="173" w:author="rachid chon" w:date="2023-02-22T23:43:00Z"/>
          <w:lang w:val="en-US"/>
          <w:rPrChange w:id="174" w:author="rachid chon" w:date="2023-02-22T23:43:00Z">
            <w:rPr>
              <w:ins w:id="175" w:author="rachid chon" w:date="2023-02-22T23:43:00Z"/>
            </w:rPr>
          </w:rPrChange>
        </w:rPr>
      </w:pPr>
      <w:proofErr w:type="spellStart"/>
      <w:ins w:id="176" w:author="rachid chon" w:date="2023-02-22T23:43:00Z">
        <w:r w:rsidRPr="003A1154">
          <w:rPr>
            <w:lang w:val="en-US"/>
            <w:rPrChange w:id="177" w:author="rachid chon" w:date="2023-02-22T23:43:00Z">
              <w:rPr/>
            </w:rPrChange>
          </w:rPr>
          <w:t>get_data_from_web</w:t>
        </w:r>
        <w:proofErr w:type="spellEnd"/>
        <w:r w:rsidRPr="003A1154">
          <w:rPr>
            <w:lang w:val="en-US"/>
            <w:rPrChange w:id="178" w:author="rachid chon" w:date="2023-02-22T23:43:00Z">
              <w:rPr/>
            </w:rPrChange>
          </w:rPr>
          <w:t>(sites) [sous-</w:t>
        </w:r>
        <w:proofErr w:type="spellStart"/>
        <w:r w:rsidRPr="003A1154">
          <w:rPr>
            <w:lang w:val="en-US"/>
            <w:rPrChange w:id="179" w:author="rachid chon" w:date="2023-02-22T23:43:00Z">
              <w:rPr/>
            </w:rPrChange>
          </w:rPr>
          <w:t>fonction</w:t>
        </w:r>
        <w:proofErr w:type="spellEnd"/>
        <w:r w:rsidRPr="003A1154">
          <w:rPr>
            <w:lang w:val="en-US"/>
            <w:rPrChange w:id="180" w:author="rachid chon" w:date="2023-02-22T23:43:00Z">
              <w:rPr/>
            </w:rPrChange>
          </w:rPr>
          <w:t>]</w:t>
        </w:r>
      </w:ins>
    </w:p>
    <w:p w14:paraId="4C9499ED" w14:textId="77777777" w:rsidR="003A1154" w:rsidRPr="003A1154" w:rsidRDefault="003A1154" w:rsidP="003A1154">
      <w:pPr>
        <w:rPr>
          <w:ins w:id="181" w:author="rachid chon" w:date="2023-02-22T23:43:00Z"/>
          <w:lang w:val="en-US"/>
          <w:rPrChange w:id="182" w:author="rachid chon" w:date="2023-02-22T23:43:00Z">
            <w:rPr>
              <w:ins w:id="183" w:author="rachid chon" w:date="2023-02-22T23:43:00Z"/>
            </w:rPr>
          </w:rPrChange>
        </w:rPr>
      </w:pPr>
      <w:proofErr w:type="spellStart"/>
      <w:ins w:id="184" w:author="rachid chon" w:date="2023-02-22T23:43:00Z">
        <w:r w:rsidRPr="003A1154">
          <w:rPr>
            <w:lang w:val="en-US"/>
            <w:rPrChange w:id="185" w:author="rachid chon" w:date="2023-02-22T23:43:00Z">
              <w:rPr/>
            </w:rPrChange>
          </w:rPr>
          <w:t>save_data_to_</w:t>
        </w:r>
        <w:proofErr w:type="gramStart"/>
        <w:r w:rsidRPr="003A1154">
          <w:rPr>
            <w:lang w:val="en-US"/>
            <w:rPrChange w:id="186" w:author="rachid chon" w:date="2023-02-22T23:43:00Z">
              <w:rPr/>
            </w:rPrChange>
          </w:rPr>
          <w:t>file</w:t>
        </w:r>
        <w:proofErr w:type="spellEnd"/>
        <w:r w:rsidRPr="003A1154">
          <w:rPr>
            <w:lang w:val="en-US"/>
            <w:rPrChange w:id="187" w:author="rachid chon" w:date="2023-02-22T23:43:00Z">
              <w:rPr/>
            </w:rPrChange>
          </w:rPr>
          <w:t>(</w:t>
        </w:r>
        <w:proofErr w:type="gramEnd"/>
        <w:r w:rsidRPr="003A1154">
          <w:rPr>
            <w:lang w:val="en-US"/>
            <w:rPrChange w:id="188" w:author="rachid chon" w:date="2023-02-22T23:43:00Z">
              <w:rPr/>
            </w:rPrChange>
          </w:rPr>
          <w:t>data, filename) [sous-</w:t>
        </w:r>
        <w:proofErr w:type="spellStart"/>
        <w:r w:rsidRPr="003A1154">
          <w:rPr>
            <w:lang w:val="en-US"/>
            <w:rPrChange w:id="189" w:author="rachid chon" w:date="2023-02-22T23:43:00Z">
              <w:rPr/>
            </w:rPrChange>
          </w:rPr>
          <w:t>fonction</w:t>
        </w:r>
        <w:proofErr w:type="spellEnd"/>
        <w:r w:rsidRPr="003A1154">
          <w:rPr>
            <w:lang w:val="en-US"/>
            <w:rPrChange w:id="190" w:author="rachid chon" w:date="2023-02-22T23:43:00Z">
              <w:rPr/>
            </w:rPrChange>
          </w:rPr>
          <w:t>]</w:t>
        </w:r>
      </w:ins>
    </w:p>
    <w:p w14:paraId="7BE1F242" w14:textId="77777777" w:rsidR="003A1154" w:rsidRPr="003A1154" w:rsidRDefault="003A1154" w:rsidP="003A1154">
      <w:pPr>
        <w:rPr>
          <w:ins w:id="191" w:author="rachid chon" w:date="2023-02-22T23:43:00Z"/>
          <w:lang w:val="en-US"/>
          <w:rPrChange w:id="192" w:author="rachid chon" w:date="2023-02-22T23:43:00Z">
            <w:rPr>
              <w:ins w:id="193" w:author="rachid chon" w:date="2023-02-22T23:43:00Z"/>
            </w:rPr>
          </w:rPrChange>
        </w:rPr>
      </w:pPr>
      <w:ins w:id="194" w:author="rachid chon" w:date="2023-02-22T23:43:00Z">
        <w:r w:rsidRPr="003A1154">
          <w:rPr>
            <w:lang w:val="en-US"/>
            <w:rPrChange w:id="195" w:author="rachid chon" w:date="2023-02-22T23:43:00Z">
              <w:rPr/>
            </w:rPrChange>
          </w:rPr>
          <w:t>utils.py:</w:t>
        </w:r>
      </w:ins>
    </w:p>
    <w:p w14:paraId="2617D406" w14:textId="77777777" w:rsidR="003A1154" w:rsidRPr="003A1154" w:rsidRDefault="003A1154" w:rsidP="003A1154">
      <w:pPr>
        <w:rPr>
          <w:ins w:id="196" w:author="rachid chon" w:date="2023-02-22T23:43:00Z"/>
          <w:lang w:val="en-US"/>
          <w:rPrChange w:id="197" w:author="rachid chon" w:date="2023-02-22T23:43:00Z">
            <w:rPr>
              <w:ins w:id="198" w:author="rachid chon" w:date="2023-02-22T23:43:00Z"/>
            </w:rPr>
          </w:rPrChange>
        </w:rPr>
      </w:pPr>
    </w:p>
    <w:p w14:paraId="7B2DC25E" w14:textId="77777777" w:rsidR="003A1154" w:rsidRPr="003A1154" w:rsidRDefault="003A1154" w:rsidP="003A1154">
      <w:pPr>
        <w:rPr>
          <w:ins w:id="199" w:author="rachid chon" w:date="2023-02-22T23:43:00Z"/>
          <w:lang w:val="en-US"/>
          <w:rPrChange w:id="200" w:author="rachid chon" w:date="2023-02-22T23:43:00Z">
            <w:rPr>
              <w:ins w:id="201" w:author="rachid chon" w:date="2023-02-22T23:43:00Z"/>
            </w:rPr>
          </w:rPrChange>
        </w:rPr>
      </w:pPr>
      <w:proofErr w:type="spellStart"/>
      <w:ins w:id="202" w:author="rachid chon" w:date="2023-02-22T23:43:00Z">
        <w:r w:rsidRPr="003A1154">
          <w:rPr>
            <w:lang w:val="en-US"/>
            <w:rPrChange w:id="203" w:author="rachid chon" w:date="2023-02-22T23:43:00Z">
              <w:rPr/>
            </w:rPrChange>
          </w:rPr>
          <w:t>check_packages</w:t>
        </w:r>
        <w:proofErr w:type="spellEnd"/>
        <w:r w:rsidRPr="003A1154">
          <w:rPr>
            <w:lang w:val="en-US"/>
            <w:rPrChange w:id="204" w:author="rachid chon" w:date="2023-02-22T23:43:00Z">
              <w:rPr/>
            </w:rPrChange>
          </w:rPr>
          <w:t>(packages)</w:t>
        </w:r>
      </w:ins>
    </w:p>
    <w:p w14:paraId="25868856" w14:textId="77777777" w:rsidR="003A1154" w:rsidRPr="003A1154" w:rsidRDefault="003A1154" w:rsidP="003A1154">
      <w:pPr>
        <w:rPr>
          <w:ins w:id="205" w:author="rachid chon" w:date="2023-02-22T23:43:00Z"/>
          <w:lang w:val="en-US"/>
          <w:rPrChange w:id="206" w:author="rachid chon" w:date="2023-02-22T23:43:00Z">
            <w:rPr>
              <w:ins w:id="207" w:author="rachid chon" w:date="2023-02-22T23:43:00Z"/>
            </w:rPr>
          </w:rPrChange>
        </w:rPr>
      </w:pPr>
      <w:proofErr w:type="spellStart"/>
      <w:ins w:id="208" w:author="rachid chon" w:date="2023-02-22T23:43:00Z">
        <w:r w:rsidRPr="003A1154">
          <w:rPr>
            <w:lang w:val="en-US"/>
            <w:rPrChange w:id="209" w:author="rachid chon" w:date="2023-02-22T23:43:00Z">
              <w:rPr/>
            </w:rPrChange>
          </w:rPr>
          <w:t>save_data</w:t>
        </w:r>
        <w:proofErr w:type="spellEnd"/>
        <w:r w:rsidRPr="003A1154">
          <w:rPr>
            <w:lang w:val="en-US"/>
            <w:rPrChange w:id="210" w:author="rachid chon" w:date="2023-02-22T23:43:00Z">
              <w:rPr/>
            </w:rPrChange>
          </w:rPr>
          <w:t>(data)</w:t>
        </w:r>
      </w:ins>
    </w:p>
    <w:p w14:paraId="35290C35" w14:textId="77777777" w:rsidR="003A1154" w:rsidRPr="003A1154" w:rsidRDefault="003A1154" w:rsidP="003A1154">
      <w:pPr>
        <w:rPr>
          <w:ins w:id="211" w:author="rachid chon" w:date="2023-02-22T23:43:00Z"/>
          <w:lang w:val="en-US"/>
          <w:rPrChange w:id="212" w:author="rachid chon" w:date="2023-02-22T23:43:00Z">
            <w:rPr>
              <w:ins w:id="213" w:author="rachid chon" w:date="2023-02-22T23:43:00Z"/>
            </w:rPr>
          </w:rPrChange>
        </w:rPr>
      </w:pPr>
      <w:proofErr w:type="spellStart"/>
      <w:ins w:id="214" w:author="rachid chon" w:date="2023-02-22T23:43:00Z">
        <w:r w:rsidRPr="003A1154">
          <w:rPr>
            <w:lang w:val="en-US"/>
            <w:rPrChange w:id="215" w:author="rachid chon" w:date="2023-02-22T23:43:00Z">
              <w:rPr/>
            </w:rPrChange>
          </w:rPr>
          <w:t>load_</w:t>
        </w:r>
        <w:proofErr w:type="gramStart"/>
        <w:r w:rsidRPr="003A1154">
          <w:rPr>
            <w:lang w:val="en-US"/>
            <w:rPrChange w:id="216" w:author="rachid chon" w:date="2023-02-22T23:43:00Z">
              <w:rPr/>
            </w:rPrChange>
          </w:rPr>
          <w:t>data</w:t>
        </w:r>
        <w:proofErr w:type="spellEnd"/>
        <w:r w:rsidRPr="003A1154">
          <w:rPr>
            <w:lang w:val="en-US"/>
            <w:rPrChange w:id="217" w:author="rachid chon" w:date="2023-02-22T23:43:00Z">
              <w:rPr/>
            </w:rPrChange>
          </w:rPr>
          <w:t>(</w:t>
        </w:r>
        <w:proofErr w:type="gramEnd"/>
        <w:r w:rsidRPr="003A1154">
          <w:rPr>
            <w:lang w:val="en-US"/>
            <w:rPrChange w:id="218" w:author="rachid chon" w:date="2023-02-22T23:43:00Z">
              <w:rPr/>
            </w:rPrChange>
          </w:rPr>
          <w:t>)</w:t>
        </w:r>
      </w:ins>
    </w:p>
    <w:p w14:paraId="02C6133E" w14:textId="77777777" w:rsidR="003A1154" w:rsidRPr="00FB2C60" w:rsidRDefault="003A1154" w:rsidP="003A1154">
      <w:pPr>
        <w:rPr>
          <w:ins w:id="219" w:author="rachid chon" w:date="2023-02-22T23:43:00Z"/>
          <w:lang w:val="en-US"/>
        </w:rPr>
      </w:pPr>
      <w:proofErr w:type="spellStart"/>
      <w:ins w:id="220" w:author="rachid chon" w:date="2023-02-22T23:43:00Z">
        <w:r w:rsidRPr="00FB2C60">
          <w:rPr>
            <w:lang w:val="en-US"/>
          </w:rPr>
          <w:t>check_package</w:t>
        </w:r>
        <w:proofErr w:type="spellEnd"/>
        <w:r w:rsidRPr="00FB2C60">
          <w:rPr>
            <w:lang w:val="en-US"/>
          </w:rPr>
          <w:t>(package) [sous-</w:t>
        </w:r>
        <w:proofErr w:type="spellStart"/>
        <w:r w:rsidRPr="00FB2C60">
          <w:rPr>
            <w:lang w:val="en-US"/>
          </w:rPr>
          <w:t>fonction</w:t>
        </w:r>
        <w:proofErr w:type="spellEnd"/>
        <w:r w:rsidRPr="00FB2C60">
          <w:rPr>
            <w:lang w:val="en-US"/>
          </w:rPr>
          <w:t>]</w:t>
        </w:r>
      </w:ins>
    </w:p>
    <w:p w14:paraId="03DCD7AA" w14:textId="77777777" w:rsidR="003A1154" w:rsidRPr="003A1154" w:rsidRDefault="003A1154" w:rsidP="003A1154">
      <w:pPr>
        <w:rPr>
          <w:ins w:id="221" w:author="rachid chon" w:date="2023-02-22T23:43:00Z"/>
          <w:lang w:val="en-US"/>
          <w:rPrChange w:id="222" w:author="rachid chon" w:date="2023-02-22T23:43:00Z">
            <w:rPr>
              <w:ins w:id="223" w:author="rachid chon" w:date="2023-02-22T23:43:00Z"/>
            </w:rPr>
          </w:rPrChange>
        </w:rPr>
      </w:pPr>
      <w:ins w:id="224" w:author="rachid chon" w:date="2023-02-22T23:43:00Z">
        <w:r w:rsidRPr="003A1154">
          <w:rPr>
            <w:lang w:val="en-US"/>
            <w:rPrChange w:id="225" w:author="rachid chon" w:date="2023-02-22T23:43:00Z">
              <w:rPr/>
            </w:rPrChange>
          </w:rPr>
          <w:t>main.py:</w:t>
        </w:r>
      </w:ins>
    </w:p>
    <w:p w14:paraId="4A4A59B2" w14:textId="77777777" w:rsidR="003A1154" w:rsidRPr="003A1154" w:rsidRDefault="003A1154" w:rsidP="003A1154">
      <w:pPr>
        <w:rPr>
          <w:ins w:id="226" w:author="rachid chon" w:date="2023-02-22T23:43:00Z"/>
          <w:lang w:val="en-US"/>
          <w:rPrChange w:id="227" w:author="rachid chon" w:date="2023-02-22T23:43:00Z">
            <w:rPr>
              <w:ins w:id="228" w:author="rachid chon" w:date="2023-02-22T23:43:00Z"/>
            </w:rPr>
          </w:rPrChange>
        </w:rPr>
      </w:pPr>
    </w:p>
    <w:p w14:paraId="215FD055" w14:textId="77777777" w:rsidR="003A1154" w:rsidRPr="003A1154" w:rsidRDefault="003A1154" w:rsidP="003A1154">
      <w:pPr>
        <w:rPr>
          <w:ins w:id="229" w:author="rachid chon" w:date="2023-02-22T23:43:00Z"/>
          <w:lang w:val="en-US"/>
          <w:rPrChange w:id="230" w:author="rachid chon" w:date="2023-02-22T23:43:00Z">
            <w:rPr>
              <w:ins w:id="231" w:author="rachid chon" w:date="2023-02-22T23:43:00Z"/>
            </w:rPr>
          </w:rPrChange>
        </w:rPr>
      </w:pPr>
      <w:proofErr w:type="gramStart"/>
      <w:ins w:id="232" w:author="rachid chon" w:date="2023-02-22T23:43:00Z">
        <w:r w:rsidRPr="003A1154">
          <w:rPr>
            <w:lang w:val="en-US"/>
            <w:rPrChange w:id="233" w:author="rachid chon" w:date="2023-02-22T23:43:00Z">
              <w:rPr/>
            </w:rPrChange>
          </w:rPr>
          <w:t>main(</w:t>
        </w:r>
        <w:proofErr w:type="gramEnd"/>
        <w:r w:rsidRPr="003A1154">
          <w:rPr>
            <w:lang w:val="en-US"/>
            <w:rPrChange w:id="234" w:author="rachid chon" w:date="2023-02-22T23:43:00Z">
              <w:rPr/>
            </w:rPrChange>
          </w:rPr>
          <w:t>)</w:t>
        </w:r>
      </w:ins>
    </w:p>
    <w:p w14:paraId="73C80CCA" w14:textId="77777777" w:rsidR="003A1154" w:rsidRPr="003A1154" w:rsidRDefault="003A1154" w:rsidP="003A1154">
      <w:pPr>
        <w:rPr>
          <w:ins w:id="235" w:author="rachid chon" w:date="2023-02-22T23:43:00Z"/>
          <w:lang w:val="en-US"/>
          <w:rPrChange w:id="236" w:author="rachid chon" w:date="2023-02-22T23:43:00Z">
            <w:rPr>
              <w:ins w:id="237" w:author="rachid chon" w:date="2023-02-22T23:43:00Z"/>
            </w:rPr>
          </w:rPrChange>
        </w:rPr>
      </w:pPr>
      <w:ins w:id="238" w:author="rachid chon" w:date="2023-02-22T23:43:00Z">
        <w:r w:rsidRPr="003A1154">
          <w:rPr>
            <w:lang w:val="en-US"/>
            <w:rPrChange w:id="239" w:author="rachid chon" w:date="2023-02-22T23:43:00Z">
              <w:rPr/>
            </w:rPrChange>
          </w:rPr>
          <w:t>data_scraper.py:</w:t>
        </w:r>
      </w:ins>
    </w:p>
    <w:p w14:paraId="5C9F9F43" w14:textId="77777777" w:rsidR="003A1154" w:rsidRPr="003A1154" w:rsidRDefault="003A1154" w:rsidP="003A1154">
      <w:pPr>
        <w:rPr>
          <w:ins w:id="240" w:author="rachid chon" w:date="2023-02-22T23:43:00Z"/>
          <w:lang w:val="en-US"/>
          <w:rPrChange w:id="241" w:author="rachid chon" w:date="2023-02-22T23:43:00Z">
            <w:rPr>
              <w:ins w:id="242" w:author="rachid chon" w:date="2023-02-22T23:43:00Z"/>
            </w:rPr>
          </w:rPrChange>
        </w:rPr>
      </w:pPr>
    </w:p>
    <w:p w14:paraId="72ADAD2C" w14:textId="77777777" w:rsidR="003A1154" w:rsidRDefault="003A1154" w:rsidP="003A1154">
      <w:pPr>
        <w:rPr>
          <w:ins w:id="243" w:author="rachid chon" w:date="2023-02-22T23:43:00Z"/>
        </w:rPr>
      </w:pPr>
      <w:proofErr w:type="spellStart"/>
      <w:proofErr w:type="gramStart"/>
      <w:ins w:id="244" w:author="rachid chon" w:date="2023-02-22T23:43:00Z">
        <w:r>
          <w:t>scrape</w:t>
        </w:r>
        <w:proofErr w:type="gramEnd"/>
        <w:r>
          <w:t>_data</w:t>
        </w:r>
        <w:proofErr w:type="spellEnd"/>
        <w:r>
          <w:t>(url)</w:t>
        </w:r>
      </w:ins>
    </w:p>
    <w:p w14:paraId="0BD9570A" w14:textId="77777777" w:rsidR="003A1154" w:rsidRDefault="003A1154" w:rsidP="003A1154">
      <w:pPr>
        <w:rPr>
          <w:ins w:id="245" w:author="rachid chon" w:date="2023-02-22T23:43:00Z"/>
        </w:rPr>
      </w:pPr>
      <w:proofErr w:type="spellStart"/>
      <w:proofErr w:type="gramStart"/>
      <w:ins w:id="246" w:author="rachid chon" w:date="2023-02-22T23:43:00Z">
        <w:r>
          <w:t>get</w:t>
        </w:r>
        <w:proofErr w:type="gramEnd"/>
        <w:r>
          <w:t>_html</w:t>
        </w:r>
        <w:proofErr w:type="spellEnd"/>
        <w:r>
          <w:t>(url) [sous-fonction]</w:t>
        </w:r>
      </w:ins>
    </w:p>
    <w:p w14:paraId="2BECDD65" w14:textId="77777777" w:rsidR="003A1154" w:rsidRDefault="003A1154" w:rsidP="003A1154">
      <w:pPr>
        <w:rPr>
          <w:ins w:id="247" w:author="rachid chon" w:date="2023-02-22T23:43:00Z"/>
        </w:rPr>
      </w:pPr>
      <w:proofErr w:type="spellStart"/>
      <w:proofErr w:type="gramStart"/>
      <w:ins w:id="248" w:author="rachid chon" w:date="2023-02-22T23:43:00Z">
        <w:r>
          <w:t>parse</w:t>
        </w:r>
        <w:proofErr w:type="gramEnd"/>
        <w:r>
          <w:t>_html</w:t>
        </w:r>
        <w:proofErr w:type="spellEnd"/>
        <w:r>
          <w:t>(html) [sous-fonction]</w:t>
        </w:r>
      </w:ins>
    </w:p>
    <w:p w14:paraId="38F63F76" w14:textId="77777777" w:rsidR="003A1154" w:rsidRPr="003A1154" w:rsidRDefault="003A1154" w:rsidP="003A1154">
      <w:pPr>
        <w:rPr>
          <w:ins w:id="249" w:author="rachid chon" w:date="2023-02-22T23:43:00Z"/>
          <w:lang w:val="en-US"/>
          <w:rPrChange w:id="250" w:author="rachid chon" w:date="2023-02-22T23:43:00Z">
            <w:rPr>
              <w:ins w:id="251" w:author="rachid chon" w:date="2023-02-22T23:43:00Z"/>
            </w:rPr>
          </w:rPrChange>
        </w:rPr>
      </w:pPr>
      <w:ins w:id="252" w:author="rachid chon" w:date="2023-02-22T23:43:00Z">
        <w:r w:rsidRPr="003A1154">
          <w:rPr>
            <w:lang w:val="en-US"/>
            <w:rPrChange w:id="253" w:author="rachid chon" w:date="2023-02-22T23:43:00Z">
              <w:rPr/>
            </w:rPrChange>
          </w:rPr>
          <w:t>data_parser.py:</w:t>
        </w:r>
      </w:ins>
    </w:p>
    <w:p w14:paraId="59ED6E8D" w14:textId="77777777" w:rsidR="003A1154" w:rsidRPr="003A1154" w:rsidRDefault="003A1154" w:rsidP="003A1154">
      <w:pPr>
        <w:rPr>
          <w:ins w:id="254" w:author="rachid chon" w:date="2023-02-22T23:43:00Z"/>
          <w:lang w:val="en-US"/>
          <w:rPrChange w:id="255" w:author="rachid chon" w:date="2023-02-22T23:43:00Z">
            <w:rPr>
              <w:ins w:id="256" w:author="rachid chon" w:date="2023-02-22T23:43:00Z"/>
            </w:rPr>
          </w:rPrChange>
        </w:rPr>
      </w:pPr>
    </w:p>
    <w:p w14:paraId="04B70B84" w14:textId="77777777" w:rsidR="003A1154" w:rsidRPr="003A1154" w:rsidRDefault="003A1154" w:rsidP="003A1154">
      <w:pPr>
        <w:rPr>
          <w:ins w:id="257" w:author="rachid chon" w:date="2023-02-22T23:43:00Z"/>
          <w:lang w:val="en-US"/>
          <w:rPrChange w:id="258" w:author="rachid chon" w:date="2023-02-22T23:43:00Z">
            <w:rPr>
              <w:ins w:id="259" w:author="rachid chon" w:date="2023-02-22T23:43:00Z"/>
            </w:rPr>
          </w:rPrChange>
        </w:rPr>
      </w:pPr>
      <w:proofErr w:type="spellStart"/>
      <w:ins w:id="260" w:author="rachid chon" w:date="2023-02-22T23:43:00Z">
        <w:r w:rsidRPr="003A1154">
          <w:rPr>
            <w:lang w:val="en-US"/>
            <w:rPrChange w:id="261" w:author="rachid chon" w:date="2023-02-22T23:43:00Z">
              <w:rPr/>
            </w:rPrChange>
          </w:rPr>
          <w:t>parse_data</w:t>
        </w:r>
        <w:proofErr w:type="spellEnd"/>
        <w:r w:rsidRPr="003A1154">
          <w:rPr>
            <w:lang w:val="en-US"/>
            <w:rPrChange w:id="262" w:author="rachid chon" w:date="2023-02-22T23:43:00Z">
              <w:rPr/>
            </w:rPrChange>
          </w:rPr>
          <w:t>(</w:t>
        </w:r>
        <w:proofErr w:type="spellStart"/>
        <w:r w:rsidRPr="003A1154">
          <w:rPr>
            <w:lang w:val="en-US"/>
            <w:rPrChange w:id="263" w:author="rachid chon" w:date="2023-02-22T23:43:00Z">
              <w:rPr/>
            </w:rPrChange>
          </w:rPr>
          <w:t>raw_data</w:t>
        </w:r>
        <w:proofErr w:type="spellEnd"/>
        <w:r w:rsidRPr="003A1154">
          <w:rPr>
            <w:lang w:val="en-US"/>
            <w:rPrChange w:id="264" w:author="rachid chon" w:date="2023-02-22T23:43:00Z">
              <w:rPr/>
            </w:rPrChange>
          </w:rPr>
          <w:t>)</w:t>
        </w:r>
      </w:ins>
    </w:p>
    <w:p w14:paraId="7D4176D4" w14:textId="77777777" w:rsidR="003A1154" w:rsidRPr="003A1154" w:rsidRDefault="003A1154" w:rsidP="003A1154">
      <w:pPr>
        <w:rPr>
          <w:ins w:id="265" w:author="rachid chon" w:date="2023-02-22T23:43:00Z"/>
          <w:lang w:val="en-US"/>
          <w:rPrChange w:id="266" w:author="rachid chon" w:date="2023-02-22T23:43:00Z">
            <w:rPr>
              <w:ins w:id="267" w:author="rachid chon" w:date="2023-02-22T23:43:00Z"/>
            </w:rPr>
          </w:rPrChange>
        </w:rPr>
      </w:pPr>
      <w:ins w:id="268" w:author="rachid chon" w:date="2023-02-22T23:43:00Z">
        <w:r w:rsidRPr="003A1154">
          <w:rPr>
            <w:lang w:val="en-US"/>
            <w:rPrChange w:id="269" w:author="rachid chon" w:date="2023-02-22T23:43:00Z">
              <w:rPr/>
            </w:rPrChange>
          </w:rPr>
          <w:t>data_analyzer.py:</w:t>
        </w:r>
      </w:ins>
    </w:p>
    <w:p w14:paraId="5378A5D7" w14:textId="77777777" w:rsidR="003A1154" w:rsidRPr="003A1154" w:rsidRDefault="003A1154" w:rsidP="003A1154">
      <w:pPr>
        <w:rPr>
          <w:ins w:id="270" w:author="rachid chon" w:date="2023-02-22T23:43:00Z"/>
          <w:lang w:val="en-US"/>
          <w:rPrChange w:id="271" w:author="rachid chon" w:date="2023-02-22T23:43:00Z">
            <w:rPr>
              <w:ins w:id="272" w:author="rachid chon" w:date="2023-02-22T23:43:00Z"/>
            </w:rPr>
          </w:rPrChange>
        </w:rPr>
      </w:pPr>
    </w:p>
    <w:p w14:paraId="567F08A3" w14:textId="77777777" w:rsidR="003A1154" w:rsidRPr="003A1154" w:rsidRDefault="003A1154" w:rsidP="003A1154">
      <w:pPr>
        <w:rPr>
          <w:ins w:id="273" w:author="rachid chon" w:date="2023-02-22T23:43:00Z"/>
          <w:lang w:val="en-US"/>
          <w:rPrChange w:id="274" w:author="rachid chon" w:date="2023-02-22T23:43:00Z">
            <w:rPr>
              <w:ins w:id="275" w:author="rachid chon" w:date="2023-02-22T23:43:00Z"/>
            </w:rPr>
          </w:rPrChange>
        </w:rPr>
      </w:pPr>
      <w:proofErr w:type="spellStart"/>
      <w:ins w:id="276" w:author="rachid chon" w:date="2023-02-22T23:43:00Z">
        <w:r w:rsidRPr="003A1154">
          <w:rPr>
            <w:lang w:val="en-US"/>
            <w:rPrChange w:id="277" w:author="rachid chon" w:date="2023-02-22T23:43:00Z">
              <w:rPr/>
            </w:rPrChange>
          </w:rPr>
          <w:t>analyze_data</w:t>
        </w:r>
        <w:proofErr w:type="spellEnd"/>
        <w:r w:rsidRPr="003A1154">
          <w:rPr>
            <w:lang w:val="en-US"/>
            <w:rPrChange w:id="278" w:author="rachid chon" w:date="2023-02-22T23:43:00Z">
              <w:rPr/>
            </w:rPrChange>
          </w:rPr>
          <w:t>(data)</w:t>
        </w:r>
      </w:ins>
    </w:p>
    <w:p w14:paraId="627B45C1" w14:textId="77777777" w:rsidR="003A1154" w:rsidRDefault="003A1154" w:rsidP="003A1154">
      <w:pPr>
        <w:rPr>
          <w:ins w:id="279" w:author="rachid chon" w:date="2023-02-22T23:43:00Z"/>
        </w:rPr>
      </w:pPr>
      <w:proofErr w:type="spellStart"/>
      <w:proofErr w:type="gramStart"/>
      <w:ins w:id="280" w:author="rachid chon" w:date="2023-02-22T23:43:00Z">
        <w:r>
          <w:t>calculate</w:t>
        </w:r>
        <w:proofErr w:type="gramEnd"/>
        <w:r>
          <w:t>_statistics</w:t>
        </w:r>
        <w:proofErr w:type="spellEnd"/>
        <w:r>
          <w:t>(data) [sous-fonction]</w:t>
        </w:r>
      </w:ins>
    </w:p>
    <w:p w14:paraId="2E2FF693" w14:textId="77777777" w:rsidR="003A1154" w:rsidRPr="003A1154" w:rsidRDefault="003A1154" w:rsidP="003A1154">
      <w:pPr>
        <w:rPr>
          <w:ins w:id="281" w:author="rachid chon" w:date="2023-02-22T23:43:00Z"/>
          <w:lang w:val="en-US"/>
          <w:rPrChange w:id="282" w:author="rachid chon" w:date="2023-02-22T23:43:00Z">
            <w:rPr>
              <w:ins w:id="283" w:author="rachid chon" w:date="2023-02-22T23:43:00Z"/>
            </w:rPr>
          </w:rPrChange>
        </w:rPr>
      </w:pPr>
      <w:ins w:id="284" w:author="rachid chon" w:date="2023-02-22T23:43:00Z">
        <w:r w:rsidRPr="003A1154">
          <w:rPr>
            <w:lang w:val="en-US"/>
            <w:rPrChange w:id="285" w:author="rachid chon" w:date="2023-02-22T23:43:00Z">
              <w:rPr/>
            </w:rPrChange>
          </w:rPr>
          <w:t>data_visualizer.py:</w:t>
        </w:r>
      </w:ins>
    </w:p>
    <w:p w14:paraId="011329BE" w14:textId="77777777" w:rsidR="003A1154" w:rsidRPr="003A1154" w:rsidRDefault="003A1154" w:rsidP="003A1154">
      <w:pPr>
        <w:rPr>
          <w:ins w:id="286" w:author="rachid chon" w:date="2023-02-22T23:43:00Z"/>
          <w:lang w:val="en-US"/>
          <w:rPrChange w:id="287" w:author="rachid chon" w:date="2023-02-22T23:43:00Z">
            <w:rPr>
              <w:ins w:id="288" w:author="rachid chon" w:date="2023-02-22T23:43:00Z"/>
            </w:rPr>
          </w:rPrChange>
        </w:rPr>
      </w:pPr>
    </w:p>
    <w:p w14:paraId="57350450" w14:textId="77777777" w:rsidR="003A1154" w:rsidRPr="003A1154" w:rsidRDefault="003A1154" w:rsidP="003A1154">
      <w:pPr>
        <w:rPr>
          <w:ins w:id="289" w:author="rachid chon" w:date="2023-02-22T23:43:00Z"/>
          <w:lang w:val="en-US"/>
          <w:rPrChange w:id="290" w:author="rachid chon" w:date="2023-02-22T23:43:00Z">
            <w:rPr>
              <w:ins w:id="291" w:author="rachid chon" w:date="2023-02-22T23:43:00Z"/>
            </w:rPr>
          </w:rPrChange>
        </w:rPr>
      </w:pPr>
      <w:proofErr w:type="spellStart"/>
      <w:ins w:id="292" w:author="rachid chon" w:date="2023-02-22T23:43:00Z">
        <w:r w:rsidRPr="003A1154">
          <w:rPr>
            <w:lang w:val="en-US"/>
            <w:rPrChange w:id="293" w:author="rachid chon" w:date="2023-02-22T23:43:00Z">
              <w:rPr/>
            </w:rPrChange>
          </w:rPr>
          <w:t>visualize_data</w:t>
        </w:r>
        <w:proofErr w:type="spellEnd"/>
        <w:r w:rsidRPr="003A1154">
          <w:rPr>
            <w:lang w:val="en-US"/>
            <w:rPrChange w:id="294" w:author="rachid chon" w:date="2023-02-22T23:43:00Z">
              <w:rPr/>
            </w:rPrChange>
          </w:rPr>
          <w:t>(data)</w:t>
        </w:r>
      </w:ins>
    </w:p>
    <w:p w14:paraId="27F343F0" w14:textId="77777777" w:rsidR="003A1154" w:rsidRPr="003A1154" w:rsidRDefault="003A1154" w:rsidP="003A1154">
      <w:pPr>
        <w:rPr>
          <w:ins w:id="295" w:author="rachid chon" w:date="2023-02-22T23:43:00Z"/>
          <w:lang w:val="en-US"/>
          <w:rPrChange w:id="296" w:author="rachid chon" w:date="2023-02-22T23:43:00Z">
            <w:rPr>
              <w:ins w:id="297" w:author="rachid chon" w:date="2023-02-22T23:43:00Z"/>
            </w:rPr>
          </w:rPrChange>
        </w:rPr>
      </w:pPr>
      <w:proofErr w:type="spellStart"/>
      <w:ins w:id="298" w:author="rachid chon" w:date="2023-02-22T23:43:00Z">
        <w:r w:rsidRPr="003A1154">
          <w:rPr>
            <w:lang w:val="en-US"/>
            <w:rPrChange w:id="299" w:author="rachid chon" w:date="2023-02-22T23:43:00Z">
              <w:rPr/>
            </w:rPrChange>
          </w:rPr>
          <w:t>plot_data</w:t>
        </w:r>
        <w:proofErr w:type="spellEnd"/>
        <w:r w:rsidRPr="003A1154">
          <w:rPr>
            <w:lang w:val="en-US"/>
            <w:rPrChange w:id="300" w:author="rachid chon" w:date="2023-02-22T23:43:00Z">
              <w:rPr/>
            </w:rPrChange>
          </w:rPr>
          <w:t>(data) [sous-</w:t>
        </w:r>
        <w:proofErr w:type="spellStart"/>
        <w:r w:rsidRPr="003A1154">
          <w:rPr>
            <w:lang w:val="en-US"/>
            <w:rPrChange w:id="301" w:author="rachid chon" w:date="2023-02-22T23:43:00Z">
              <w:rPr/>
            </w:rPrChange>
          </w:rPr>
          <w:t>fonction</w:t>
        </w:r>
        <w:proofErr w:type="spellEnd"/>
        <w:r w:rsidRPr="003A1154">
          <w:rPr>
            <w:lang w:val="en-US"/>
            <w:rPrChange w:id="302" w:author="rachid chon" w:date="2023-02-22T23:43:00Z">
              <w:rPr/>
            </w:rPrChange>
          </w:rPr>
          <w:t>]</w:t>
        </w:r>
      </w:ins>
    </w:p>
    <w:p w14:paraId="3A820915" w14:textId="77777777" w:rsidR="003A1154" w:rsidRPr="003A1154" w:rsidRDefault="003A1154" w:rsidP="003A1154">
      <w:pPr>
        <w:rPr>
          <w:ins w:id="303" w:author="rachid chon" w:date="2023-02-22T23:43:00Z"/>
          <w:lang w:val="en-US"/>
          <w:rPrChange w:id="304" w:author="rachid chon" w:date="2023-02-22T23:43:00Z">
            <w:rPr>
              <w:ins w:id="305" w:author="rachid chon" w:date="2023-02-22T23:43:00Z"/>
            </w:rPr>
          </w:rPrChange>
        </w:rPr>
      </w:pPr>
      <w:ins w:id="306" w:author="rachid chon" w:date="2023-02-22T23:43:00Z">
        <w:r w:rsidRPr="003A1154">
          <w:rPr>
            <w:lang w:val="en-US"/>
            <w:rPrChange w:id="307" w:author="rachid chon" w:date="2023-02-22T23:43:00Z">
              <w:rPr/>
            </w:rPrChange>
          </w:rPr>
          <w:t>data_updater.py:</w:t>
        </w:r>
      </w:ins>
    </w:p>
    <w:p w14:paraId="29A33BA1" w14:textId="77777777" w:rsidR="003A1154" w:rsidRPr="003A1154" w:rsidRDefault="003A1154" w:rsidP="003A1154">
      <w:pPr>
        <w:rPr>
          <w:ins w:id="308" w:author="rachid chon" w:date="2023-02-22T23:43:00Z"/>
          <w:lang w:val="en-US"/>
          <w:rPrChange w:id="309" w:author="rachid chon" w:date="2023-02-22T23:43:00Z">
            <w:rPr>
              <w:ins w:id="310" w:author="rachid chon" w:date="2023-02-22T23:43:00Z"/>
            </w:rPr>
          </w:rPrChange>
        </w:rPr>
      </w:pPr>
    </w:p>
    <w:p w14:paraId="76335086" w14:textId="77777777" w:rsidR="003A1154" w:rsidRPr="003A1154" w:rsidRDefault="003A1154" w:rsidP="003A1154">
      <w:pPr>
        <w:rPr>
          <w:ins w:id="311" w:author="rachid chon" w:date="2023-02-22T23:43:00Z"/>
          <w:lang w:val="en-US"/>
          <w:rPrChange w:id="312" w:author="rachid chon" w:date="2023-02-22T23:43:00Z">
            <w:rPr>
              <w:ins w:id="313" w:author="rachid chon" w:date="2023-02-22T23:43:00Z"/>
            </w:rPr>
          </w:rPrChange>
        </w:rPr>
      </w:pPr>
      <w:proofErr w:type="spellStart"/>
      <w:ins w:id="314" w:author="rachid chon" w:date="2023-02-22T23:43:00Z">
        <w:r w:rsidRPr="003A1154">
          <w:rPr>
            <w:lang w:val="en-US"/>
            <w:rPrChange w:id="315" w:author="rachid chon" w:date="2023-02-22T23:43:00Z">
              <w:rPr/>
            </w:rPrChange>
          </w:rPr>
          <w:t>update_data</w:t>
        </w:r>
        <w:proofErr w:type="spellEnd"/>
        <w:r w:rsidRPr="003A1154">
          <w:rPr>
            <w:lang w:val="en-US"/>
            <w:rPrChange w:id="316" w:author="rachid chon" w:date="2023-02-22T23:43:00Z">
              <w:rPr/>
            </w:rPrChange>
          </w:rPr>
          <w:t>(data)</w:t>
        </w:r>
      </w:ins>
    </w:p>
    <w:p w14:paraId="29A517FF" w14:textId="77777777" w:rsidR="003A1154" w:rsidRPr="003A1154" w:rsidRDefault="003A1154" w:rsidP="003A1154">
      <w:pPr>
        <w:rPr>
          <w:ins w:id="317" w:author="rachid chon" w:date="2023-02-22T23:43:00Z"/>
          <w:lang w:val="en-US"/>
          <w:rPrChange w:id="318" w:author="rachid chon" w:date="2023-02-22T23:43:00Z">
            <w:rPr>
              <w:ins w:id="319" w:author="rachid chon" w:date="2023-02-22T23:43:00Z"/>
            </w:rPr>
          </w:rPrChange>
        </w:rPr>
      </w:pPr>
      <w:ins w:id="320" w:author="rachid chon" w:date="2023-02-22T23:43:00Z">
        <w:r w:rsidRPr="003A1154">
          <w:rPr>
            <w:lang w:val="en-US"/>
            <w:rPrChange w:id="321" w:author="rachid chon" w:date="2023-02-22T23:43:00Z">
              <w:rPr/>
            </w:rPrChange>
          </w:rPr>
          <w:t>dashboard.py:</w:t>
        </w:r>
      </w:ins>
    </w:p>
    <w:p w14:paraId="3D965A18" w14:textId="77777777" w:rsidR="003A1154" w:rsidRPr="003A1154" w:rsidRDefault="003A1154" w:rsidP="003A1154">
      <w:pPr>
        <w:rPr>
          <w:ins w:id="322" w:author="rachid chon" w:date="2023-02-22T23:43:00Z"/>
          <w:lang w:val="en-US"/>
          <w:rPrChange w:id="323" w:author="rachid chon" w:date="2023-02-22T23:43:00Z">
            <w:rPr>
              <w:ins w:id="324" w:author="rachid chon" w:date="2023-02-22T23:43:00Z"/>
            </w:rPr>
          </w:rPrChange>
        </w:rPr>
      </w:pPr>
    </w:p>
    <w:p w14:paraId="4C0B16FF" w14:textId="77777777" w:rsidR="003A1154" w:rsidRPr="003A1154" w:rsidRDefault="003A1154" w:rsidP="003A1154">
      <w:pPr>
        <w:rPr>
          <w:ins w:id="325" w:author="rachid chon" w:date="2023-02-22T23:43:00Z"/>
          <w:lang w:val="en-US"/>
          <w:rPrChange w:id="326" w:author="rachid chon" w:date="2023-02-22T23:43:00Z">
            <w:rPr>
              <w:ins w:id="327" w:author="rachid chon" w:date="2023-02-22T23:43:00Z"/>
            </w:rPr>
          </w:rPrChange>
        </w:rPr>
      </w:pPr>
      <w:proofErr w:type="spellStart"/>
      <w:ins w:id="328" w:author="rachid chon" w:date="2023-02-22T23:43:00Z">
        <w:r w:rsidRPr="003A1154">
          <w:rPr>
            <w:lang w:val="en-US"/>
            <w:rPrChange w:id="329" w:author="rachid chon" w:date="2023-02-22T23:43:00Z">
              <w:rPr/>
            </w:rPrChange>
          </w:rPr>
          <w:t>create_dashboard</w:t>
        </w:r>
        <w:proofErr w:type="spellEnd"/>
        <w:r w:rsidRPr="003A1154">
          <w:rPr>
            <w:lang w:val="en-US"/>
            <w:rPrChange w:id="330" w:author="rachid chon" w:date="2023-02-22T23:43:00Z">
              <w:rPr/>
            </w:rPrChange>
          </w:rPr>
          <w:t>(data)</w:t>
        </w:r>
      </w:ins>
    </w:p>
    <w:p w14:paraId="607E0B07" w14:textId="77777777" w:rsidR="003A1154" w:rsidRPr="003A1154" w:rsidRDefault="003A1154" w:rsidP="003A1154">
      <w:pPr>
        <w:rPr>
          <w:ins w:id="331" w:author="rachid chon" w:date="2023-02-22T23:43:00Z"/>
          <w:lang w:val="en-US"/>
          <w:rPrChange w:id="332" w:author="rachid chon" w:date="2023-02-22T23:43:00Z">
            <w:rPr>
              <w:ins w:id="333" w:author="rachid chon" w:date="2023-02-22T23:43:00Z"/>
            </w:rPr>
          </w:rPrChange>
        </w:rPr>
      </w:pPr>
      <w:proofErr w:type="spellStart"/>
      <w:ins w:id="334" w:author="rachid chon" w:date="2023-02-22T23:43:00Z">
        <w:r w:rsidRPr="003A1154">
          <w:rPr>
            <w:lang w:val="en-US"/>
            <w:rPrChange w:id="335" w:author="rachid chon" w:date="2023-02-22T23:43:00Z">
              <w:rPr/>
            </w:rPrChange>
          </w:rPr>
          <w:t>create_plot</w:t>
        </w:r>
        <w:proofErr w:type="spellEnd"/>
        <w:r w:rsidRPr="003A1154">
          <w:rPr>
            <w:lang w:val="en-US"/>
            <w:rPrChange w:id="336" w:author="rachid chon" w:date="2023-02-22T23:43:00Z">
              <w:rPr/>
            </w:rPrChange>
          </w:rPr>
          <w:t>(data) [sous-</w:t>
        </w:r>
        <w:proofErr w:type="spellStart"/>
        <w:r w:rsidRPr="003A1154">
          <w:rPr>
            <w:lang w:val="en-US"/>
            <w:rPrChange w:id="337" w:author="rachid chon" w:date="2023-02-22T23:43:00Z">
              <w:rPr/>
            </w:rPrChange>
          </w:rPr>
          <w:t>fonction</w:t>
        </w:r>
        <w:proofErr w:type="spellEnd"/>
        <w:r w:rsidRPr="003A1154">
          <w:rPr>
            <w:lang w:val="en-US"/>
            <w:rPrChange w:id="338" w:author="rachid chon" w:date="2023-02-22T23:43:00Z">
              <w:rPr/>
            </w:rPrChange>
          </w:rPr>
          <w:t>]</w:t>
        </w:r>
      </w:ins>
    </w:p>
    <w:p w14:paraId="5E79F5F1" w14:textId="77777777" w:rsidR="003A1154" w:rsidRDefault="003A1154" w:rsidP="003A1154">
      <w:pPr>
        <w:rPr>
          <w:ins w:id="339" w:author="rachid chon" w:date="2023-02-22T23:43:00Z"/>
        </w:rPr>
      </w:pPr>
      <w:proofErr w:type="gramStart"/>
      <w:ins w:id="340" w:author="rachid chon" w:date="2023-02-22T23:43:00Z">
        <w:r>
          <w:t>Méthodes:</w:t>
        </w:r>
        <w:proofErr w:type="gramEnd"/>
      </w:ins>
    </w:p>
    <w:p w14:paraId="07DCF5B2" w14:textId="77777777" w:rsidR="003A1154" w:rsidRDefault="003A1154" w:rsidP="003A1154">
      <w:pPr>
        <w:rPr>
          <w:ins w:id="341" w:author="rachid chon" w:date="2023-02-22T23:43:00Z"/>
        </w:rPr>
      </w:pPr>
    </w:p>
    <w:p w14:paraId="42CA6AA8" w14:textId="77777777" w:rsidR="003A1154" w:rsidRDefault="003A1154" w:rsidP="003A1154">
      <w:pPr>
        <w:rPr>
          <w:ins w:id="342" w:author="rachid chon" w:date="2023-02-22T23:43:00Z"/>
        </w:rPr>
      </w:pPr>
      <w:proofErr w:type="gramStart"/>
      <w:ins w:id="343" w:author="rachid chon" w:date="2023-02-22T23:43:00Z">
        <w:r>
          <w:t>scraper.py:</w:t>
        </w:r>
        <w:proofErr w:type="gramEnd"/>
      </w:ins>
    </w:p>
    <w:p w14:paraId="6A6A8353" w14:textId="77777777" w:rsidR="003A1154" w:rsidRDefault="003A1154" w:rsidP="003A1154">
      <w:pPr>
        <w:rPr>
          <w:ins w:id="344" w:author="rachid chon" w:date="2023-02-22T23:43:00Z"/>
        </w:rPr>
      </w:pPr>
    </w:p>
    <w:p w14:paraId="133CEE42" w14:textId="77777777" w:rsidR="003A1154" w:rsidRDefault="003A1154" w:rsidP="003A1154">
      <w:pPr>
        <w:rPr>
          <w:ins w:id="345" w:author="rachid chon" w:date="2023-02-22T23:43:00Z"/>
        </w:rPr>
      </w:pPr>
      <w:proofErr w:type="spellStart"/>
      <w:proofErr w:type="gramStart"/>
      <w:ins w:id="346" w:author="rachid chon" w:date="2023-02-22T23:43:00Z">
        <w:r>
          <w:t>scrape</w:t>
        </w:r>
        <w:proofErr w:type="gramEnd"/>
        <w:r>
          <w:t>_data</w:t>
        </w:r>
        <w:proofErr w:type="spellEnd"/>
        <w:r>
          <w:t xml:space="preserve">(url): récupère le contenu HTML à partir de l'URL spécifiée, le parse en utilisant la fonction </w:t>
        </w:r>
        <w:proofErr w:type="spellStart"/>
        <w:r>
          <w:t>parse_html</w:t>
        </w:r>
        <w:proofErr w:type="spellEnd"/>
        <w:r>
          <w:t xml:space="preserve"> et retourne un objet Pandas </w:t>
        </w:r>
        <w:proofErr w:type="spellStart"/>
        <w:r>
          <w:t>DataFrame</w:t>
        </w:r>
        <w:proofErr w:type="spellEnd"/>
        <w:r>
          <w:t xml:space="preserve"> contenant les données extraites.</w:t>
        </w:r>
      </w:ins>
    </w:p>
    <w:p w14:paraId="238D0B0F" w14:textId="77777777" w:rsidR="003A1154" w:rsidRDefault="003A1154" w:rsidP="003A1154">
      <w:pPr>
        <w:rPr>
          <w:ins w:id="347" w:author="rachid chon" w:date="2023-02-22T23:43:00Z"/>
        </w:rPr>
      </w:pPr>
      <w:proofErr w:type="spellStart"/>
      <w:proofErr w:type="gramStart"/>
      <w:ins w:id="348" w:author="rachid chon" w:date="2023-02-22T23:43:00Z">
        <w:r>
          <w:t>get</w:t>
        </w:r>
        <w:proofErr w:type="gramEnd"/>
        <w:r>
          <w:t>_html</w:t>
        </w:r>
        <w:proofErr w:type="spellEnd"/>
        <w:r>
          <w:t>(url): récupère le contenu HTML à partir de l'URL spécifiée et le retourne sous forme de chaîne de caractères.</w:t>
        </w:r>
      </w:ins>
    </w:p>
    <w:p w14:paraId="74EDF0F3" w14:textId="77777777" w:rsidR="003A1154" w:rsidRDefault="003A1154" w:rsidP="003A1154">
      <w:pPr>
        <w:rPr>
          <w:ins w:id="349" w:author="rachid chon" w:date="2023-02-22T23:43:00Z"/>
        </w:rPr>
      </w:pPr>
      <w:proofErr w:type="spellStart"/>
      <w:proofErr w:type="gramStart"/>
      <w:ins w:id="350" w:author="rachid chon" w:date="2023-02-22T23:43:00Z">
        <w:r>
          <w:t>parse</w:t>
        </w:r>
        <w:proofErr w:type="gramEnd"/>
        <w:r>
          <w:t>_html</w:t>
        </w:r>
        <w:proofErr w:type="spellEnd"/>
        <w:r>
          <w:t xml:space="preserve">(html): parse le contenu HTML spécifié en utilisant un </w:t>
        </w:r>
        <w:proofErr w:type="spellStart"/>
        <w:r>
          <w:t>parser</w:t>
        </w:r>
        <w:proofErr w:type="spellEnd"/>
        <w:r>
          <w:t xml:space="preserve"> HTML et retourne un objet Pandas </w:t>
        </w:r>
        <w:proofErr w:type="spellStart"/>
        <w:r>
          <w:t>DataFrame</w:t>
        </w:r>
        <w:proofErr w:type="spellEnd"/>
        <w:r>
          <w:t xml:space="preserve"> contenant les données extraites.</w:t>
        </w:r>
      </w:ins>
    </w:p>
    <w:p w14:paraId="67418473" w14:textId="77777777" w:rsidR="003A1154" w:rsidRDefault="003A1154" w:rsidP="003A1154">
      <w:pPr>
        <w:rPr>
          <w:ins w:id="351" w:author="rachid chon" w:date="2023-02-22T23:43:00Z"/>
        </w:rPr>
      </w:pPr>
      <w:proofErr w:type="gramStart"/>
      <w:ins w:id="352" w:author="rachid chon" w:date="2023-02-22T23:43:00Z">
        <w:r>
          <w:t>stats.py:</w:t>
        </w:r>
        <w:proofErr w:type="gramEnd"/>
      </w:ins>
    </w:p>
    <w:p w14:paraId="57831873" w14:textId="77777777" w:rsidR="003A1154" w:rsidRDefault="003A1154" w:rsidP="003A1154">
      <w:pPr>
        <w:rPr>
          <w:ins w:id="353" w:author="rachid chon" w:date="2023-02-22T23:43:00Z"/>
        </w:rPr>
      </w:pPr>
    </w:p>
    <w:p w14:paraId="5B4DEA76" w14:textId="77777777" w:rsidR="003A1154" w:rsidRDefault="003A1154" w:rsidP="003A1154">
      <w:pPr>
        <w:rPr>
          <w:ins w:id="354" w:author="rachid chon" w:date="2023-02-22T23:43:00Z"/>
        </w:rPr>
      </w:pPr>
      <w:proofErr w:type="spellStart"/>
      <w:proofErr w:type="gramStart"/>
      <w:ins w:id="355" w:author="rachid chon" w:date="2023-02-22T23:43:00Z">
        <w:r>
          <w:t>analyze</w:t>
        </w:r>
        <w:proofErr w:type="gramEnd"/>
        <w:r>
          <w:t>_data</w:t>
        </w:r>
        <w:proofErr w:type="spellEnd"/>
        <w:r>
          <w:t xml:space="preserve">(data): analyse les données passées en paramètre en utilisant la fonction </w:t>
        </w:r>
        <w:proofErr w:type="spellStart"/>
        <w:r>
          <w:t>calculate_statistics</w:t>
        </w:r>
        <w:proofErr w:type="spellEnd"/>
        <w:r>
          <w:t xml:space="preserve"> et retourne un objet Pandas </w:t>
        </w:r>
        <w:proofErr w:type="spellStart"/>
        <w:r>
          <w:t>DataFrame</w:t>
        </w:r>
        <w:proofErr w:type="spellEnd"/>
        <w:r>
          <w:t xml:space="preserve"> contenant les statistiques calculées.</w:t>
        </w:r>
      </w:ins>
    </w:p>
    <w:p w14:paraId="5728A647" w14:textId="77777777" w:rsidR="003A1154" w:rsidRDefault="003A1154" w:rsidP="003A1154">
      <w:pPr>
        <w:rPr>
          <w:ins w:id="356" w:author="rachid chon" w:date="2023-02-22T23:43:00Z"/>
        </w:rPr>
      </w:pPr>
      <w:proofErr w:type="spellStart"/>
      <w:proofErr w:type="gramStart"/>
      <w:ins w:id="357" w:author="rachid chon" w:date="2023-02-22T23:43:00Z">
        <w:r>
          <w:t>calculate</w:t>
        </w:r>
        <w:proofErr w:type="gramEnd"/>
        <w:r>
          <w:t>_statistics</w:t>
        </w:r>
        <w:proofErr w:type="spellEnd"/>
        <w:r>
          <w:t xml:space="preserve">(data): calcule les statistiques à partir des données passées en paramètre et retourne un objet Pandas </w:t>
        </w:r>
        <w:proofErr w:type="spellStart"/>
        <w:r>
          <w:t>DataFrame</w:t>
        </w:r>
        <w:proofErr w:type="spellEnd"/>
        <w:r>
          <w:t xml:space="preserve"> contenant les statistiques calculées.</w:t>
        </w:r>
      </w:ins>
    </w:p>
    <w:p w14:paraId="4D7FE3D5" w14:textId="77777777" w:rsidR="003A1154" w:rsidRDefault="003A1154" w:rsidP="003A1154">
      <w:pPr>
        <w:rPr>
          <w:ins w:id="358" w:author="rachid chon" w:date="2023-02-22T23:43:00Z"/>
        </w:rPr>
      </w:pPr>
      <w:proofErr w:type="gramStart"/>
      <w:ins w:id="359" w:author="rachid chon" w:date="2023-02-22T23:43:00Z">
        <w:r>
          <w:t>views.py:</w:t>
        </w:r>
        <w:proofErr w:type="gramEnd"/>
      </w:ins>
    </w:p>
    <w:p w14:paraId="3E544DC0" w14:textId="77777777" w:rsidR="003A1154" w:rsidRDefault="003A1154" w:rsidP="003A1154">
      <w:pPr>
        <w:rPr>
          <w:ins w:id="360" w:author="rachid chon" w:date="2023-02-22T23:43:00Z"/>
        </w:rPr>
      </w:pPr>
    </w:p>
    <w:p w14:paraId="4337A3C1" w14:textId="77777777" w:rsidR="003A1154" w:rsidRDefault="003A1154" w:rsidP="003A1154">
      <w:pPr>
        <w:rPr>
          <w:ins w:id="361" w:author="rachid chon" w:date="2023-02-22T23:43:00Z"/>
        </w:rPr>
      </w:pPr>
      <w:proofErr w:type="gramStart"/>
      <w:ins w:id="362" w:author="rachid chon" w:date="2023-02-22T23:43:00Z">
        <w:r>
          <w:t>home(</w:t>
        </w:r>
        <w:proofErr w:type="gramEnd"/>
        <w:r>
          <w:t>): renvoie la page d'accueil de l'application.</w:t>
        </w:r>
      </w:ins>
    </w:p>
    <w:p w14:paraId="4891F742" w14:textId="77777777" w:rsidR="003A1154" w:rsidRDefault="003A1154" w:rsidP="003A1154">
      <w:pPr>
        <w:rPr>
          <w:ins w:id="363" w:author="rachid chon" w:date="2023-02-22T23:43:00Z"/>
        </w:rPr>
      </w:pPr>
      <w:proofErr w:type="gramStart"/>
      <w:ins w:id="364" w:author="rachid chon" w:date="2023-02-22T23:43:00Z">
        <w:r>
          <w:t>data(</w:t>
        </w:r>
        <w:proofErr w:type="gramEnd"/>
        <w:r>
          <w:t xml:space="preserve">): récupère les données à partir des sites web enregistrés dans le fichier sites.txt en utilisant la fonction </w:t>
        </w:r>
        <w:proofErr w:type="spellStart"/>
        <w:r>
          <w:t>get_data_from_web</w:t>
        </w:r>
        <w:proofErr w:type="spellEnd"/>
        <w:r>
          <w:t xml:space="preserve">, ou à partir du fichier CSV de sauvegarde en utilisant la fonction </w:t>
        </w:r>
        <w:proofErr w:type="spellStart"/>
        <w:r>
          <w:t>get_data_from_file</w:t>
        </w:r>
        <w:proofErr w:type="spellEnd"/>
        <w:r>
          <w:t xml:space="preserve">, et les retourne sous forme d'un objet Pandas </w:t>
        </w:r>
        <w:proofErr w:type="spellStart"/>
        <w:r>
          <w:t>DataFrame</w:t>
        </w:r>
        <w:proofErr w:type="spellEnd"/>
        <w:r>
          <w:t>.</w:t>
        </w:r>
      </w:ins>
    </w:p>
    <w:p w14:paraId="22C77825" w14:textId="77777777" w:rsidR="003A1154" w:rsidRDefault="003A1154" w:rsidP="003A1154">
      <w:pPr>
        <w:rPr>
          <w:ins w:id="365" w:author="rachid chon" w:date="2023-02-22T23:43:00Z"/>
        </w:rPr>
      </w:pPr>
      <w:proofErr w:type="spellStart"/>
      <w:proofErr w:type="gramStart"/>
      <w:ins w:id="366" w:author="rachid chon" w:date="2023-02-22T23:43:00Z">
        <w:r>
          <w:t>get</w:t>
        </w:r>
        <w:proofErr w:type="gramEnd"/>
        <w:r>
          <w:t>_data_from_file</w:t>
        </w:r>
        <w:proofErr w:type="spellEnd"/>
        <w:r>
          <w:t>(</w:t>
        </w:r>
        <w:proofErr w:type="spellStart"/>
        <w:r>
          <w:t>filename</w:t>
        </w:r>
        <w:proofErr w:type="spellEnd"/>
        <w:r>
          <w:t xml:space="preserve">): charge les données à partir du fichier CSV spécifié et les retourne sous forme d'un objet Pandas </w:t>
        </w:r>
        <w:proofErr w:type="spellStart"/>
        <w:r>
          <w:t>DataFrame</w:t>
        </w:r>
        <w:proofErr w:type="spellEnd"/>
        <w:r>
          <w:t>.</w:t>
        </w:r>
      </w:ins>
    </w:p>
    <w:p w14:paraId="5958DCC3" w14:textId="77777777" w:rsidR="003A1154" w:rsidRDefault="003A1154" w:rsidP="003A1154">
      <w:pPr>
        <w:rPr>
          <w:ins w:id="367" w:author="rachid chon" w:date="2023-02-22T23:43:00Z"/>
        </w:rPr>
      </w:pPr>
      <w:proofErr w:type="spellStart"/>
      <w:proofErr w:type="gramStart"/>
      <w:ins w:id="368" w:author="rachid chon" w:date="2023-02-22T23:43:00Z">
        <w:r>
          <w:t>get</w:t>
        </w:r>
        <w:proofErr w:type="gramEnd"/>
        <w:r>
          <w:t>_data_from_web</w:t>
        </w:r>
        <w:proofErr w:type="spellEnd"/>
        <w:r>
          <w:t xml:space="preserve">(sites): récupère les données à partir des sites web spécifiés en utilisant la fonction </w:t>
        </w:r>
        <w:proofErr w:type="spellStart"/>
        <w:r>
          <w:t>scrape_data</w:t>
        </w:r>
        <w:proofErr w:type="spellEnd"/>
        <w:r>
          <w:t xml:space="preserve"> et les retourne sous forme d'un objet Pandas </w:t>
        </w:r>
        <w:proofErr w:type="spellStart"/>
        <w:r>
          <w:t>DataFrame</w:t>
        </w:r>
        <w:proofErr w:type="spellEnd"/>
        <w:r>
          <w:t>.</w:t>
        </w:r>
      </w:ins>
    </w:p>
    <w:p w14:paraId="66672C7E"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369" w:author="rachid chon" w:date="2023-02-22T23:45:00Z"/>
          <w:rFonts w:ascii="Segoe UI" w:hAnsi="Segoe UI" w:cs="Segoe UI"/>
          <w:color w:val="D1D5DB"/>
        </w:rPr>
      </w:pPr>
      <w:proofErr w:type="gramStart"/>
      <w:ins w:id="370" w:author="rachid chon" w:date="2023-02-22T23:43:00Z">
        <w:r>
          <w:t>stats(</w:t>
        </w:r>
        <w:proofErr w:type="gramEnd"/>
        <w:r>
          <w:t xml:space="preserve">): récupère les données en utilisant la fonction data, les analyse en utilisant la fonction </w:t>
        </w:r>
        <w:proofErr w:type="spellStart"/>
        <w:r>
          <w:t>analyze_data</w:t>
        </w:r>
        <w:proofErr w:type="spellEnd"/>
        <w:r>
          <w:t xml:space="preserve"> et retourne un</w:t>
        </w:r>
      </w:ins>
      <w:ins w:id="371" w:author="rachid chon" w:date="2023-02-22T23:45:00Z">
        <w:r>
          <w:t xml:space="preserve"> </w:t>
        </w:r>
        <w:r>
          <w:rPr>
            <w:rFonts w:ascii="Segoe UI" w:hAnsi="Segoe UI" w:cs="Segoe UI"/>
            <w:color w:val="D1D5DB"/>
          </w:rPr>
          <w:t xml:space="preserve">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analyze</w:t>
        </w:r>
        <w:proofErr w:type="gramEnd"/>
        <w:r>
          <w:rPr>
            <w:rFonts w:ascii="Segoe UI" w:hAnsi="Segoe UI" w:cs="Segoe UI"/>
            <w:color w:val="D1D5DB"/>
          </w:rPr>
          <w:t>_data</w:t>
        </w:r>
        <w:proofErr w:type="spellEnd"/>
        <w:r>
          <w:rPr>
            <w:rFonts w:ascii="Segoe UI" w:hAnsi="Segoe UI" w:cs="Segoe UI"/>
            <w:color w:val="D1D5DB"/>
          </w:rPr>
          <w:t xml:space="preserve">(data):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calculate</w:t>
        </w:r>
        <w:proofErr w:type="gramEnd"/>
        <w:r>
          <w:rPr>
            <w:rFonts w:ascii="Segoe UI" w:hAnsi="Segoe UI" w:cs="Segoe UI"/>
            <w:color w:val="D1D5DB"/>
          </w:rPr>
          <w:t>_statistics</w:t>
        </w:r>
        <w:proofErr w:type="spellEnd"/>
        <w:r>
          <w:rPr>
            <w:rFonts w:ascii="Segoe UI" w:hAnsi="Segoe UI" w:cs="Segoe UI"/>
            <w:color w:val="D1D5DB"/>
          </w:rPr>
          <w:t xml:space="preserve">(data):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gramStart"/>
        <w:r>
          <w:rPr>
            <w:rFonts w:ascii="Segoe UI" w:hAnsi="Segoe UI" w:cs="Segoe UI"/>
            <w:color w:val="D1D5DB"/>
          </w:rPr>
          <w:t>update(</w:t>
        </w:r>
        <w:proofErr w:type="gramEnd"/>
        <w:r>
          <w:rPr>
            <w:rFonts w:ascii="Segoe UI" w:hAnsi="Segoe UI" w:cs="Segoe UI"/>
            <w:color w:val="D1D5DB"/>
          </w:rPr>
          <w:t xml:space="preserve">):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met à jour les données en utilisant la fonction </w:t>
        </w:r>
        <w:proofErr w:type="spellStart"/>
        <w:r>
          <w:rPr>
            <w:rFonts w:ascii="Segoe UI" w:hAnsi="Segoe UI" w:cs="Segoe UI"/>
            <w:color w:val="D1D5DB"/>
          </w:rPr>
          <w:t>save_data_to_file</w:t>
        </w:r>
        <w:proofErr w:type="spellEnd"/>
        <w:r>
          <w:rPr>
            <w:rFonts w:ascii="Segoe UI" w:hAnsi="Segoe UI" w:cs="Segoe UI"/>
            <w:color w:val="D1D5DB"/>
          </w:rPr>
          <w:t xml:space="preserve">, et retourne un message de confirmation indiquant que les données ont été mises à jour. </w:t>
        </w:r>
        <w:proofErr w:type="spellStart"/>
        <w:proofErr w:type="gramStart"/>
        <w:r>
          <w:rPr>
            <w:rFonts w:ascii="Segoe UI" w:hAnsi="Segoe UI" w:cs="Segoe UI"/>
            <w:color w:val="D1D5DB"/>
          </w:rPr>
          <w:t>get</w:t>
        </w:r>
        <w:proofErr w:type="gramEnd"/>
        <w:r>
          <w:rPr>
            <w:rFonts w:ascii="Segoe UI" w:hAnsi="Segoe UI" w:cs="Segoe UI"/>
            <w:color w:val="D1D5DB"/>
          </w:rPr>
          <w:t>_data_from_web</w:t>
        </w:r>
        <w:proofErr w:type="spellEnd"/>
        <w:r>
          <w:rPr>
            <w:rFonts w:ascii="Segoe UI" w:hAnsi="Segoe UI" w:cs="Segoe UI"/>
            <w:color w:val="D1D5DB"/>
          </w:rPr>
          <w:t xml:space="preserve">(sites): récupère les données à partir des sites web spécifiés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proofErr w:type="gramStart"/>
        <w:r>
          <w:rPr>
            <w:rFonts w:ascii="Segoe UI" w:hAnsi="Segoe UI" w:cs="Segoe UI"/>
            <w:color w:val="D1D5DB"/>
          </w:rPr>
          <w:t>save</w:t>
        </w:r>
        <w:proofErr w:type="gramEnd"/>
        <w:r>
          <w:rPr>
            <w:rFonts w:ascii="Segoe UI" w:hAnsi="Segoe UI" w:cs="Segoe UI"/>
            <w:color w:val="D1D5DB"/>
          </w:rPr>
          <w:t>_data_to_file</w:t>
        </w:r>
        <w:proofErr w:type="spellEnd"/>
        <w:r>
          <w:rPr>
            <w:rFonts w:ascii="Segoe UI" w:hAnsi="Segoe UI" w:cs="Segoe UI"/>
            <w:color w:val="D1D5DB"/>
          </w:rPr>
          <w:t xml:space="preserve">(data, </w:t>
        </w:r>
        <w:proofErr w:type="spellStart"/>
        <w:r>
          <w:rPr>
            <w:rFonts w:ascii="Segoe UI" w:hAnsi="Segoe UI" w:cs="Segoe UI"/>
            <w:color w:val="D1D5DB"/>
          </w:rPr>
          <w:t>filename</w:t>
        </w:r>
        <w:proofErr w:type="spellEnd"/>
        <w:r>
          <w:rPr>
            <w:rFonts w:ascii="Segoe UI" w:hAnsi="Segoe UI" w:cs="Segoe UI"/>
            <w:color w:val="D1D5DB"/>
          </w:rPr>
          <w:t xml:space="preserve">): sauvegarde les données passées en paramètre dans un fichier CSV avec le nom spécifié. </w:t>
        </w:r>
        <w:proofErr w:type="gramStart"/>
        <w:r>
          <w:rPr>
            <w:rFonts w:ascii="Segoe UI" w:hAnsi="Segoe UI" w:cs="Segoe UI"/>
            <w:color w:val="D1D5DB"/>
          </w:rPr>
          <w:t>utils.py:</w:t>
        </w:r>
        <w:proofErr w:type="gramEnd"/>
      </w:ins>
    </w:p>
    <w:p w14:paraId="1F22B8BD"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2" w:author="rachid chon" w:date="2023-02-22T23:45:00Z"/>
          <w:rFonts w:ascii="Segoe UI" w:hAnsi="Segoe UI" w:cs="Segoe UI"/>
          <w:color w:val="D1D5DB"/>
        </w:rPr>
      </w:pPr>
      <w:proofErr w:type="spellStart"/>
      <w:proofErr w:type="gramStart"/>
      <w:ins w:id="373" w:author="rachid chon" w:date="2023-02-22T23:45:00Z">
        <w:r>
          <w:rPr>
            <w:rFonts w:ascii="Segoe UI" w:hAnsi="Segoe UI" w:cs="Segoe UI"/>
            <w:color w:val="D1D5DB"/>
          </w:rPr>
          <w:t>check</w:t>
        </w:r>
        <w:proofErr w:type="gramEnd"/>
        <w:r>
          <w:rPr>
            <w:rFonts w:ascii="Segoe UI" w:hAnsi="Segoe UI" w:cs="Segoe UI"/>
            <w:color w:val="D1D5DB"/>
          </w:rPr>
          <w:t>_packages</w:t>
        </w:r>
        <w:proofErr w:type="spellEnd"/>
        <w:r>
          <w:rPr>
            <w:rFonts w:ascii="Segoe UI" w:hAnsi="Segoe UI" w:cs="Segoe UI"/>
            <w:color w:val="D1D5DB"/>
          </w:rPr>
          <w:t xml:space="preserve">(packages): vérifie si les packages spécifiés sont installés sur le système. </w:t>
        </w:r>
        <w:proofErr w:type="spellStart"/>
        <w:proofErr w:type="gramStart"/>
        <w:r>
          <w:rPr>
            <w:rFonts w:ascii="Segoe UI" w:hAnsi="Segoe UI" w:cs="Segoe UI"/>
            <w:color w:val="D1D5DB"/>
          </w:rPr>
          <w:t>save</w:t>
        </w:r>
        <w:proofErr w:type="gramEnd"/>
        <w:r>
          <w:rPr>
            <w:rFonts w:ascii="Segoe UI" w:hAnsi="Segoe UI" w:cs="Segoe UI"/>
            <w:color w:val="D1D5DB"/>
          </w:rPr>
          <w:t>_data</w:t>
        </w:r>
        <w:proofErr w:type="spellEnd"/>
        <w:r>
          <w:rPr>
            <w:rFonts w:ascii="Segoe UI" w:hAnsi="Segoe UI" w:cs="Segoe UI"/>
            <w:color w:val="D1D5DB"/>
          </w:rPr>
          <w:t xml:space="preserve">(data): sauvegarde les données passées en paramètre dans un fichier CSV. </w:t>
        </w:r>
        <w:proofErr w:type="spellStart"/>
        <w:proofErr w:type="gramStart"/>
        <w:r>
          <w:rPr>
            <w:rFonts w:ascii="Segoe UI" w:hAnsi="Segoe UI" w:cs="Segoe UI"/>
            <w:color w:val="D1D5DB"/>
          </w:rPr>
          <w:t>load</w:t>
        </w:r>
        <w:proofErr w:type="gramEnd"/>
        <w:r>
          <w:rPr>
            <w:rFonts w:ascii="Segoe UI" w:hAnsi="Segoe UI" w:cs="Segoe UI"/>
            <w:color w:val="D1D5DB"/>
          </w:rPr>
          <w:t>_data</w:t>
        </w:r>
        <w:proofErr w:type="spellEnd"/>
        <w:r>
          <w:rPr>
            <w:rFonts w:ascii="Segoe UI" w:hAnsi="Segoe UI" w:cs="Segoe UI"/>
            <w:color w:val="D1D5DB"/>
          </w:rPr>
          <w:t xml:space="preserve">(): charge les données à partir d'un fichier CSV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spellStart"/>
        <w:proofErr w:type="gramStart"/>
        <w:r>
          <w:rPr>
            <w:rFonts w:ascii="Segoe UI" w:hAnsi="Segoe UI" w:cs="Segoe UI"/>
            <w:color w:val="D1D5DB"/>
          </w:rPr>
          <w:t>check</w:t>
        </w:r>
        <w:proofErr w:type="gramEnd"/>
        <w:r>
          <w:rPr>
            <w:rFonts w:ascii="Segoe UI" w:hAnsi="Segoe UI" w:cs="Segoe UI"/>
            <w:color w:val="D1D5DB"/>
          </w:rPr>
          <w:t>_package</w:t>
        </w:r>
        <w:proofErr w:type="spellEnd"/>
        <w:r>
          <w:rPr>
            <w:rFonts w:ascii="Segoe UI" w:hAnsi="Segoe UI" w:cs="Segoe UI"/>
            <w:color w:val="D1D5DB"/>
          </w:rPr>
          <w:t xml:space="preserve">(package): vérifie si le package spécifié est installé sur le système. </w:t>
        </w:r>
        <w:proofErr w:type="gramStart"/>
        <w:r>
          <w:rPr>
            <w:rFonts w:ascii="Segoe UI" w:hAnsi="Segoe UI" w:cs="Segoe UI"/>
            <w:color w:val="D1D5DB"/>
          </w:rPr>
          <w:t>main.py:</w:t>
        </w:r>
        <w:proofErr w:type="gramEnd"/>
      </w:ins>
    </w:p>
    <w:p w14:paraId="1215F1C5"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4" w:author="rachid chon" w:date="2023-02-22T23:45:00Z"/>
          <w:rFonts w:ascii="Segoe UI" w:hAnsi="Segoe UI" w:cs="Segoe UI"/>
          <w:color w:val="D1D5DB"/>
        </w:rPr>
      </w:pPr>
      <w:proofErr w:type="gramStart"/>
      <w:ins w:id="375" w:author="rachid chon" w:date="2023-02-22T23:45:00Z">
        <w:r>
          <w:rPr>
            <w:rFonts w:ascii="Segoe UI" w:hAnsi="Segoe UI" w:cs="Segoe UI"/>
            <w:color w:val="D1D5DB"/>
          </w:rPr>
          <w:t>main(</w:t>
        </w:r>
        <w:proofErr w:type="gramEnd"/>
        <w:r>
          <w:rPr>
            <w:rFonts w:ascii="Segoe UI" w:hAnsi="Segoe UI" w:cs="Segoe UI"/>
            <w:color w:val="D1D5DB"/>
          </w:rPr>
          <w:t xml:space="preserve">): fonction principale qui lance l'application Flask. </w:t>
        </w:r>
        <w:proofErr w:type="gramStart"/>
        <w:r>
          <w:rPr>
            <w:rFonts w:ascii="Segoe UI" w:hAnsi="Segoe UI" w:cs="Segoe UI"/>
            <w:color w:val="D1D5DB"/>
          </w:rPr>
          <w:t>data_scraper.py:</w:t>
        </w:r>
        <w:proofErr w:type="gramEnd"/>
      </w:ins>
    </w:p>
    <w:p w14:paraId="6EE8D480"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6" w:author="rachid chon" w:date="2023-02-22T23:45:00Z"/>
          <w:rFonts w:ascii="Segoe UI" w:hAnsi="Segoe UI" w:cs="Segoe UI"/>
          <w:color w:val="D1D5DB"/>
        </w:rPr>
      </w:pPr>
      <w:proofErr w:type="spellStart"/>
      <w:proofErr w:type="gramStart"/>
      <w:ins w:id="377" w:author="rachid chon" w:date="2023-02-22T23:45:00Z">
        <w:r>
          <w:rPr>
            <w:rFonts w:ascii="Segoe UI" w:hAnsi="Segoe UI" w:cs="Segoe UI"/>
            <w:color w:val="D1D5DB"/>
          </w:rPr>
          <w:t>scrape</w:t>
        </w:r>
        <w:proofErr w:type="gramEnd"/>
        <w:r>
          <w:rPr>
            <w:rFonts w:ascii="Segoe UI" w:hAnsi="Segoe UI" w:cs="Segoe UI"/>
            <w:color w:val="D1D5DB"/>
          </w:rPr>
          <w:t>_data</w:t>
        </w:r>
        <w:proofErr w:type="spellEnd"/>
        <w:r>
          <w:rPr>
            <w:rFonts w:ascii="Segoe UI" w:hAnsi="Segoe UI" w:cs="Segoe UI"/>
            <w:color w:val="D1D5DB"/>
          </w:rPr>
          <w:t xml:space="preserve">(url): récupère le contenu HTML à partir de l'URL spécifiée, le parse en utilisant la fonction </w:t>
        </w:r>
        <w:proofErr w:type="spellStart"/>
        <w:r>
          <w:rPr>
            <w:rFonts w:ascii="Segoe UI" w:hAnsi="Segoe UI" w:cs="Segoe UI"/>
            <w:color w:val="D1D5DB"/>
          </w:rPr>
          <w:t>parse_html</w:t>
        </w:r>
        <w:proofErr w:type="spellEnd"/>
        <w:r>
          <w:rPr>
            <w:rFonts w:ascii="Segoe UI" w:hAnsi="Segoe UI" w:cs="Segoe UI"/>
            <w:color w:val="D1D5DB"/>
          </w:rPr>
          <w:t xml:space="preserve"> et retourne une liste de dictionnaires contenant les données extraites. </w:t>
        </w:r>
        <w:proofErr w:type="spellStart"/>
        <w:proofErr w:type="gramStart"/>
        <w:r>
          <w:rPr>
            <w:rFonts w:ascii="Segoe UI" w:hAnsi="Segoe UI" w:cs="Segoe UI"/>
            <w:color w:val="D1D5DB"/>
          </w:rPr>
          <w:t>get</w:t>
        </w:r>
        <w:proofErr w:type="gramEnd"/>
        <w:r>
          <w:rPr>
            <w:rFonts w:ascii="Segoe UI" w:hAnsi="Segoe UI" w:cs="Segoe UI"/>
            <w:color w:val="D1D5DB"/>
          </w:rPr>
          <w:t>_html</w:t>
        </w:r>
        <w:proofErr w:type="spellEnd"/>
        <w:r>
          <w:rPr>
            <w:rFonts w:ascii="Segoe UI" w:hAnsi="Segoe UI" w:cs="Segoe UI"/>
            <w:color w:val="D1D5DB"/>
          </w:rPr>
          <w:t xml:space="preserve">(url): récupère le contenu HTML à partir de l'URL spécifiée et le retourne sous forme de chaîne de caractères. </w:t>
        </w:r>
        <w:proofErr w:type="spellStart"/>
        <w:proofErr w:type="gramStart"/>
        <w:r>
          <w:rPr>
            <w:rFonts w:ascii="Segoe UI" w:hAnsi="Segoe UI" w:cs="Segoe UI"/>
            <w:color w:val="D1D5DB"/>
          </w:rPr>
          <w:t>parse</w:t>
        </w:r>
        <w:proofErr w:type="gramEnd"/>
        <w:r>
          <w:rPr>
            <w:rFonts w:ascii="Segoe UI" w:hAnsi="Segoe UI" w:cs="Segoe UI"/>
            <w:color w:val="D1D5DB"/>
          </w:rPr>
          <w:t>_html</w:t>
        </w:r>
        <w:proofErr w:type="spellEnd"/>
        <w:r>
          <w:rPr>
            <w:rFonts w:ascii="Segoe UI" w:hAnsi="Segoe UI" w:cs="Segoe UI"/>
            <w:color w:val="D1D5DB"/>
          </w:rPr>
          <w:t xml:space="preserve">(html): parse le contenu HTML spécifié en utilisant un </w:t>
        </w:r>
        <w:proofErr w:type="spellStart"/>
        <w:r>
          <w:rPr>
            <w:rFonts w:ascii="Segoe UI" w:hAnsi="Segoe UI" w:cs="Segoe UI"/>
            <w:color w:val="D1D5DB"/>
          </w:rPr>
          <w:t>parser</w:t>
        </w:r>
        <w:proofErr w:type="spellEnd"/>
        <w:r>
          <w:rPr>
            <w:rFonts w:ascii="Segoe UI" w:hAnsi="Segoe UI" w:cs="Segoe UI"/>
            <w:color w:val="D1D5DB"/>
          </w:rPr>
          <w:t xml:space="preserve"> HTML et retourne une liste de dictionnaires contenant les données extraites. </w:t>
        </w:r>
        <w:proofErr w:type="gramStart"/>
        <w:r>
          <w:rPr>
            <w:rFonts w:ascii="Segoe UI" w:hAnsi="Segoe UI" w:cs="Segoe UI"/>
            <w:color w:val="D1D5DB"/>
          </w:rPr>
          <w:t>data_parser.py:</w:t>
        </w:r>
        <w:proofErr w:type="gramEnd"/>
      </w:ins>
    </w:p>
    <w:p w14:paraId="752D2CB5"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78" w:author="rachid chon" w:date="2023-02-22T23:45:00Z"/>
          <w:rFonts w:ascii="Segoe UI" w:hAnsi="Segoe UI" w:cs="Segoe UI"/>
          <w:color w:val="D1D5DB"/>
        </w:rPr>
      </w:pPr>
      <w:proofErr w:type="spellStart"/>
      <w:proofErr w:type="gramStart"/>
      <w:ins w:id="379" w:author="rachid chon" w:date="2023-02-22T23:45:00Z">
        <w:r>
          <w:rPr>
            <w:rFonts w:ascii="Segoe UI" w:hAnsi="Segoe UI" w:cs="Segoe UI"/>
            <w:color w:val="D1D5DB"/>
          </w:rPr>
          <w:t>parse</w:t>
        </w:r>
        <w:proofErr w:type="gramEnd"/>
        <w:r>
          <w:rPr>
            <w:rFonts w:ascii="Segoe UI" w:hAnsi="Segoe UI" w:cs="Segoe UI"/>
            <w:color w:val="D1D5DB"/>
          </w:rPr>
          <w:t>_data</w:t>
        </w:r>
        <w:proofErr w:type="spellEnd"/>
        <w:r>
          <w:rPr>
            <w:rFonts w:ascii="Segoe UI" w:hAnsi="Segoe UI" w:cs="Segoe UI"/>
            <w:color w:val="D1D5DB"/>
          </w:rPr>
          <w:t>(</w:t>
        </w:r>
        <w:proofErr w:type="spellStart"/>
        <w:r>
          <w:rPr>
            <w:rFonts w:ascii="Segoe UI" w:hAnsi="Segoe UI" w:cs="Segoe UI"/>
            <w:color w:val="D1D5DB"/>
          </w:rPr>
          <w:t>raw_data</w:t>
        </w:r>
        <w:proofErr w:type="spellEnd"/>
        <w:r>
          <w:rPr>
            <w:rFonts w:ascii="Segoe UI" w:hAnsi="Segoe UI" w:cs="Segoe UI"/>
            <w:color w:val="D1D5DB"/>
          </w:rPr>
          <w:t xml:space="preserve">): convertit la liste de dictionnaires de données brutes passée en paramètre en un objet Pandas </w:t>
        </w:r>
        <w:proofErr w:type="spellStart"/>
        <w:r>
          <w:rPr>
            <w:rFonts w:ascii="Segoe UI" w:hAnsi="Segoe UI" w:cs="Segoe UI"/>
            <w:color w:val="D1D5DB"/>
          </w:rPr>
          <w:t>DataFrame</w:t>
        </w:r>
        <w:proofErr w:type="spellEnd"/>
        <w:r>
          <w:rPr>
            <w:rFonts w:ascii="Segoe UI" w:hAnsi="Segoe UI" w:cs="Segoe UI"/>
            <w:color w:val="D1D5DB"/>
          </w:rPr>
          <w:t xml:space="preserve">. </w:t>
        </w:r>
        <w:proofErr w:type="gramStart"/>
        <w:r>
          <w:rPr>
            <w:rFonts w:ascii="Segoe UI" w:hAnsi="Segoe UI" w:cs="Segoe UI"/>
            <w:color w:val="D1D5DB"/>
          </w:rPr>
          <w:t>data_analyzer.py:</w:t>
        </w:r>
        <w:proofErr w:type="gramEnd"/>
      </w:ins>
    </w:p>
    <w:p w14:paraId="6118FF7B"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80" w:author="rachid chon" w:date="2023-02-22T23:45:00Z"/>
          <w:rFonts w:ascii="Segoe UI" w:hAnsi="Segoe UI" w:cs="Segoe UI"/>
          <w:color w:val="D1D5DB"/>
        </w:rPr>
      </w:pPr>
      <w:proofErr w:type="spellStart"/>
      <w:proofErr w:type="gramStart"/>
      <w:ins w:id="381" w:author="rachid chon" w:date="2023-02-22T23:45:00Z">
        <w:r>
          <w:rPr>
            <w:rFonts w:ascii="Segoe UI" w:hAnsi="Segoe UI" w:cs="Segoe UI"/>
            <w:color w:val="D1D5DB"/>
          </w:rPr>
          <w:t>analyze</w:t>
        </w:r>
        <w:proofErr w:type="gramEnd"/>
        <w:r>
          <w:rPr>
            <w:rFonts w:ascii="Segoe UI" w:hAnsi="Segoe UI" w:cs="Segoe UI"/>
            <w:color w:val="D1D5DB"/>
          </w:rPr>
          <w:t>_data</w:t>
        </w:r>
        <w:proofErr w:type="spellEnd"/>
        <w:r>
          <w:rPr>
            <w:rFonts w:ascii="Segoe UI" w:hAnsi="Segoe UI" w:cs="Segoe UI"/>
            <w:color w:val="D1D5DB"/>
          </w:rPr>
          <w:t xml:space="preserve">(data):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spellStart"/>
        <w:proofErr w:type="gramStart"/>
        <w:r>
          <w:rPr>
            <w:rFonts w:ascii="Segoe UI" w:hAnsi="Segoe UI" w:cs="Segoe UI"/>
            <w:color w:val="D1D5DB"/>
          </w:rPr>
          <w:t>calculate</w:t>
        </w:r>
        <w:proofErr w:type="gramEnd"/>
        <w:r>
          <w:rPr>
            <w:rFonts w:ascii="Segoe UI" w:hAnsi="Segoe UI" w:cs="Segoe UI"/>
            <w:color w:val="D1D5DB"/>
          </w:rPr>
          <w:t>_statistics</w:t>
        </w:r>
        <w:proofErr w:type="spellEnd"/>
        <w:r>
          <w:rPr>
            <w:rFonts w:ascii="Segoe UI" w:hAnsi="Segoe UI" w:cs="Segoe UI"/>
            <w:color w:val="D1D5DB"/>
          </w:rPr>
          <w:t xml:space="preserve">(data):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w:t>
        </w:r>
        <w:proofErr w:type="gramStart"/>
        <w:r>
          <w:rPr>
            <w:rFonts w:ascii="Segoe UI" w:hAnsi="Segoe UI" w:cs="Segoe UI"/>
            <w:color w:val="D1D5DB"/>
          </w:rPr>
          <w:t>data_visualizer.py:</w:t>
        </w:r>
        <w:proofErr w:type="gramEnd"/>
      </w:ins>
    </w:p>
    <w:p w14:paraId="170E08E6"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382" w:author="rachid chon" w:date="2023-02-22T23:45:00Z"/>
          <w:rFonts w:ascii="Segoe UI" w:hAnsi="Segoe UI" w:cs="Segoe UI"/>
          <w:color w:val="D1D5DB"/>
        </w:rPr>
      </w:pPr>
      <w:proofErr w:type="spellStart"/>
      <w:proofErr w:type="gramStart"/>
      <w:ins w:id="383" w:author="rachid chon" w:date="2023-02-22T23:45:00Z">
        <w:r>
          <w:rPr>
            <w:rFonts w:ascii="Segoe UI" w:hAnsi="Segoe UI" w:cs="Segoe UI"/>
            <w:color w:val="D1D5DB"/>
          </w:rPr>
          <w:t>visualize</w:t>
        </w:r>
        <w:proofErr w:type="gramEnd"/>
        <w:r>
          <w:rPr>
            <w:rFonts w:ascii="Segoe UI" w:hAnsi="Segoe UI" w:cs="Segoe UI"/>
            <w:color w:val="D1D5DB"/>
          </w:rPr>
          <w:t>_data</w:t>
        </w:r>
        <w:proofErr w:type="spellEnd"/>
        <w:r>
          <w:rPr>
            <w:rFonts w:ascii="Segoe UI" w:hAnsi="Segoe UI" w:cs="Segoe UI"/>
            <w:color w:val="D1D5DB"/>
          </w:rPr>
          <w:t xml:space="preserve">(data): affiche les données passées en paramètre sous forme de graphiques en utilisant la fonction </w:t>
        </w:r>
        <w:proofErr w:type="spellStart"/>
        <w:r>
          <w:rPr>
            <w:rFonts w:ascii="Segoe UI" w:hAnsi="Segoe UI" w:cs="Segoe UI"/>
            <w:color w:val="D1D5DB"/>
          </w:rPr>
          <w:t>plot_data</w:t>
        </w:r>
        <w:proofErr w:type="spellEnd"/>
        <w:r>
          <w:rPr>
            <w:rFonts w:ascii="Segoe UI" w:hAnsi="Segoe UI" w:cs="Segoe UI"/>
            <w:color w:val="D1D5DB"/>
          </w:rPr>
          <w:t xml:space="preserve">. </w:t>
        </w:r>
        <w:proofErr w:type="spellStart"/>
        <w:proofErr w:type="gramStart"/>
        <w:r>
          <w:rPr>
            <w:rFonts w:ascii="Segoe UI" w:hAnsi="Segoe UI" w:cs="Segoe UI"/>
            <w:color w:val="D1D5DB"/>
          </w:rPr>
          <w:t>plot</w:t>
        </w:r>
        <w:proofErr w:type="gramEnd"/>
        <w:r>
          <w:rPr>
            <w:rFonts w:ascii="Segoe UI" w:hAnsi="Segoe UI" w:cs="Segoe UI"/>
            <w:color w:val="D1D5DB"/>
          </w:rPr>
          <w:t>_data</w:t>
        </w:r>
        <w:proofErr w:type="spellEnd"/>
        <w:r>
          <w:rPr>
            <w:rFonts w:ascii="Segoe UI" w:hAnsi="Segoe UI" w:cs="Segoe UI"/>
            <w:color w:val="D1D5DB"/>
          </w:rPr>
          <w:t xml:space="preserve">(data): crée les graphiques à partir des données passées en paramètre et les affiche. </w:t>
        </w:r>
        <w:proofErr w:type="gramStart"/>
        <w:r>
          <w:rPr>
            <w:rFonts w:ascii="Segoe UI" w:hAnsi="Segoe UI" w:cs="Segoe UI"/>
            <w:color w:val="D1D5DB"/>
          </w:rPr>
          <w:t>data_updater.py:</w:t>
        </w:r>
        <w:proofErr w:type="gramEnd"/>
      </w:ins>
    </w:p>
    <w:p w14:paraId="107812A9" w14:textId="77777777" w:rsidR="003A1154" w:rsidRDefault="003A1154" w:rsidP="003A115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384" w:author="rachid chon" w:date="2023-02-22T23:45:00Z"/>
          <w:rFonts w:ascii="Segoe UI" w:hAnsi="Segoe UI" w:cs="Segoe UI"/>
          <w:color w:val="D1D5DB"/>
        </w:rPr>
      </w:pPr>
      <w:proofErr w:type="spellStart"/>
      <w:proofErr w:type="gramStart"/>
      <w:ins w:id="385" w:author="rachid chon" w:date="2023-02-22T23:45:00Z">
        <w:r>
          <w:rPr>
            <w:rFonts w:ascii="Segoe UI" w:hAnsi="Segoe UI" w:cs="Segoe UI"/>
            <w:color w:val="D1D5DB"/>
          </w:rPr>
          <w:t>update</w:t>
        </w:r>
        <w:proofErr w:type="gramEnd"/>
        <w:r>
          <w:rPr>
            <w:rFonts w:ascii="Segoe UI" w:hAnsi="Segoe UI" w:cs="Segoe UI"/>
            <w:color w:val="D1D5DB"/>
          </w:rPr>
          <w:t>_data</w:t>
        </w:r>
        <w:proofErr w:type="spellEnd"/>
        <w:r>
          <w:rPr>
            <w:rFonts w:ascii="Segoe UI" w:hAnsi="Segoe UI" w:cs="Segoe UI"/>
            <w:color w:val="D1D5DB"/>
          </w:rPr>
          <w:t xml:space="preserve">(data): met à jour les données passées en paramètre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la fonction </w:t>
        </w:r>
        <w:proofErr w:type="spellStart"/>
        <w:r>
          <w:rPr>
            <w:rFonts w:ascii="Segoe UI" w:hAnsi="Segoe UI" w:cs="Segoe UI"/>
            <w:color w:val="D1D5DB"/>
          </w:rPr>
          <w:t>parse_data</w:t>
        </w:r>
        <w:proofErr w:type="spellEnd"/>
        <w:r>
          <w:rPr>
            <w:rFonts w:ascii="Segoe UI" w:hAnsi="Segoe UI" w:cs="Segoe UI"/>
            <w:color w:val="D1D5DB"/>
          </w:rPr>
          <w:t xml:space="preserve"> et la fonction </w:t>
        </w:r>
        <w:proofErr w:type="spellStart"/>
        <w:r>
          <w:rPr>
            <w:rFonts w:ascii="Segoe UI" w:hAnsi="Segoe UI" w:cs="Segoe UI"/>
            <w:color w:val="D1D5DB"/>
          </w:rPr>
          <w:t>save_data</w:t>
        </w:r>
        <w:proofErr w:type="spellEnd"/>
        <w:r>
          <w:rPr>
            <w:rFonts w:ascii="Segoe UI" w:hAnsi="Segoe UI" w:cs="Segoe UI"/>
            <w:color w:val="D1D5DB"/>
          </w:rPr>
          <w:t>.</w:t>
        </w:r>
      </w:ins>
    </w:p>
    <w:p w14:paraId="0355EB14" w14:textId="69708C39" w:rsidR="003A1154" w:rsidRDefault="003A1154" w:rsidP="003A1154">
      <w:pPr>
        <w:rPr>
          <w:ins w:id="386" w:author="rachid chon" w:date="2023-02-22T23:42:00Z"/>
        </w:rPr>
      </w:pPr>
    </w:p>
    <w:p w14:paraId="54DDAF1A" w14:textId="5C1F8862" w:rsidR="003A1154" w:rsidRDefault="00EC3ED7" w:rsidP="00EC3ED7">
      <w:pPr>
        <w:pStyle w:val="Titre"/>
        <w:rPr>
          <w:ins w:id="387" w:author="rachid chon" w:date="2023-02-23T01:16:00Z"/>
        </w:rPr>
      </w:pPr>
      <w:bookmarkStart w:id="388" w:name="_Hlk128022152"/>
      <w:ins w:id="389" w:author="rachid chon" w:date="2023-02-23T01:16:00Z">
        <w:r>
          <w:t>Details des modules unitaires :</w:t>
        </w:r>
      </w:ins>
    </w:p>
    <w:p w14:paraId="40C010B0" w14:textId="5225D717" w:rsidR="00EC3ED7" w:rsidRDefault="00EC3ED7" w:rsidP="00EC3ED7">
      <w:pPr>
        <w:rPr>
          <w:ins w:id="390" w:author="rachid chon" w:date="2023-02-23T01:16:00Z"/>
        </w:rPr>
      </w:pPr>
    </w:p>
    <w:p w14:paraId="36E34E7B"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391" w:author="rachid chon" w:date="2023-02-23T01:16:00Z"/>
          <w:rFonts w:ascii="Segoe UI" w:eastAsia="Times New Roman" w:hAnsi="Segoe UI" w:cs="Segoe UI"/>
          <w:sz w:val="21"/>
          <w:szCs w:val="21"/>
          <w:lang w:eastAsia="fr-FR"/>
        </w:rPr>
      </w:pPr>
      <w:proofErr w:type="gramStart"/>
      <w:ins w:id="392" w:author="rachid chon" w:date="2023-02-23T01:16:00Z">
        <w:r w:rsidRPr="00EC3ED7">
          <w:rPr>
            <w:rFonts w:ascii="Segoe UI" w:eastAsia="Times New Roman" w:hAnsi="Segoe UI" w:cs="Segoe UI"/>
            <w:sz w:val="21"/>
            <w:szCs w:val="21"/>
            <w:lang w:eastAsia="fr-FR"/>
          </w:rPr>
          <w:t>scraper.py:</w:t>
        </w:r>
        <w:proofErr w:type="gramEnd"/>
      </w:ins>
    </w:p>
    <w:p w14:paraId="4946A710"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3" w:author="rachid chon" w:date="2023-02-23T01:16:00Z"/>
          <w:rFonts w:ascii="Segoe UI" w:eastAsia="Times New Roman" w:hAnsi="Segoe UI" w:cs="Segoe UI"/>
          <w:sz w:val="21"/>
          <w:szCs w:val="21"/>
          <w:lang w:eastAsia="fr-FR"/>
        </w:rPr>
      </w:pPr>
      <w:proofErr w:type="spellStart"/>
      <w:proofErr w:type="gramStart"/>
      <w:ins w:id="394" w:author="rachid chon" w:date="2023-02-23T01:16:00Z">
        <w:r w:rsidRPr="00EC3ED7">
          <w:rPr>
            <w:rFonts w:ascii="Segoe UI" w:eastAsia="Times New Roman" w:hAnsi="Segoe UI" w:cs="Segoe UI"/>
            <w:sz w:val="21"/>
            <w:szCs w:val="21"/>
            <w:lang w:eastAsia="fr-FR"/>
          </w:rPr>
          <w:t>scrape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(url) : Cette fonction récupère le contenu HTML à partir de l'URL spécifiée, le parse en utilisant la fonction </w:t>
        </w:r>
        <w:proofErr w:type="spellStart"/>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3683FD9C"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5" w:author="rachid chon" w:date="2023-02-23T01:16:00Z"/>
          <w:rFonts w:ascii="Segoe UI" w:eastAsia="Times New Roman" w:hAnsi="Segoe UI" w:cs="Segoe UI"/>
          <w:sz w:val="21"/>
          <w:szCs w:val="21"/>
          <w:lang w:eastAsia="fr-FR"/>
        </w:rPr>
      </w:pPr>
      <w:proofErr w:type="spellStart"/>
      <w:proofErr w:type="gramStart"/>
      <w:ins w:id="396"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_html</w:t>
        </w:r>
        <w:proofErr w:type="spellEnd"/>
        <w:r w:rsidRPr="00EC3ED7">
          <w:rPr>
            <w:rFonts w:ascii="Segoe UI" w:eastAsia="Times New Roman" w:hAnsi="Segoe UI" w:cs="Segoe UI"/>
            <w:sz w:val="21"/>
            <w:szCs w:val="21"/>
            <w:lang w:eastAsia="fr-FR"/>
          </w:rPr>
          <w:t>(url) [sous-fonction] : Cette sous-fonction récupère le contenu HTML à partir de l'URL spécifiée et le retourne sous forme de chaîne de caractères.</w:t>
        </w:r>
      </w:ins>
    </w:p>
    <w:p w14:paraId="00A519A0" w14:textId="77777777" w:rsidR="00EC3ED7" w:rsidRPr="00EC3ED7" w:rsidRDefault="00EC3ED7" w:rsidP="00EC3ED7">
      <w:pPr>
        <w:numPr>
          <w:ilvl w:val="0"/>
          <w:numId w:val="51"/>
        </w:numPr>
        <w:pBdr>
          <w:top w:val="single" w:sz="2" w:space="0" w:color="D9D9E3"/>
          <w:left w:val="single" w:sz="2" w:space="5" w:color="D9D9E3"/>
          <w:bottom w:val="single" w:sz="2" w:space="0" w:color="D9D9E3"/>
          <w:right w:val="single" w:sz="2" w:space="0" w:color="D9D9E3"/>
        </w:pBdr>
        <w:spacing w:after="0" w:line="240" w:lineRule="auto"/>
        <w:rPr>
          <w:ins w:id="397" w:author="rachid chon" w:date="2023-02-23T01:16:00Z"/>
          <w:rFonts w:ascii="Segoe UI" w:eastAsia="Times New Roman" w:hAnsi="Segoe UI" w:cs="Segoe UI"/>
          <w:sz w:val="21"/>
          <w:szCs w:val="21"/>
          <w:lang w:eastAsia="fr-FR"/>
        </w:rPr>
      </w:pPr>
      <w:proofErr w:type="spellStart"/>
      <w:proofErr w:type="gramStart"/>
      <w:ins w:id="398" w:author="rachid chon" w:date="2023-02-23T01:16:00Z">
        <w:r w:rsidRPr="00EC3ED7">
          <w:rPr>
            <w:rFonts w:ascii="Segoe UI" w:eastAsia="Times New Roman" w:hAnsi="Segoe UI" w:cs="Segoe UI"/>
            <w:sz w:val="21"/>
            <w:szCs w:val="21"/>
            <w:lang w:eastAsia="fr-FR"/>
          </w:rPr>
          <w:t>parse</w:t>
        </w:r>
        <w:proofErr w:type="gramEnd"/>
        <w:r w:rsidRPr="00EC3ED7">
          <w:rPr>
            <w:rFonts w:ascii="Segoe UI" w:eastAsia="Times New Roman" w:hAnsi="Segoe UI" w:cs="Segoe UI"/>
            <w:sz w:val="21"/>
            <w:szCs w:val="21"/>
            <w:lang w:eastAsia="fr-FR"/>
          </w:rPr>
          <w:t>_html</w:t>
        </w:r>
        <w:proofErr w:type="spellEnd"/>
        <w:r w:rsidRPr="00EC3ED7">
          <w:rPr>
            <w:rFonts w:ascii="Segoe UI" w:eastAsia="Times New Roman" w:hAnsi="Segoe UI" w:cs="Segoe UI"/>
            <w:sz w:val="21"/>
            <w:szCs w:val="21"/>
            <w:lang w:eastAsia="fr-FR"/>
          </w:rPr>
          <w:t xml:space="preserve">(html) [sous-fonction] : Cette sous-fonction parse le contenu HTML spécifié en utilisant un </w:t>
        </w:r>
        <w:proofErr w:type="spellStart"/>
        <w:r w:rsidRPr="00EC3ED7">
          <w:rPr>
            <w:rFonts w:ascii="Segoe UI" w:eastAsia="Times New Roman" w:hAnsi="Segoe UI" w:cs="Segoe UI"/>
            <w:sz w:val="21"/>
            <w:szCs w:val="21"/>
            <w:lang w:eastAsia="fr-FR"/>
          </w:rPr>
          <w:t>parser</w:t>
        </w:r>
        <w:proofErr w:type="spellEnd"/>
        <w:r w:rsidRPr="00EC3ED7">
          <w:rPr>
            <w:rFonts w:ascii="Segoe UI" w:eastAsia="Times New Roman" w:hAnsi="Segoe UI" w:cs="Segoe UI"/>
            <w:sz w:val="21"/>
            <w:szCs w:val="21"/>
            <w:lang w:eastAsia="fr-FR"/>
          </w:rPr>
          <w:t xml:space="preserve"> HTML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58D4BB55"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399" w:author="rachid chon" w:date="2023-02-23T01:16:00Z"/>
          <w:rFonts w:ascii="Segoe UI" w:eastAsia="Times New Roman" w:hAnsi="Segoe UI" w:cs="Segoe UI"/>
          <w:sz w:val="21"/>
          <w:szCs w:val="21"/>
          <w:lang w:eastAsia="fr-FR"/>
        </w:rPr>
      </w:pPr>
      <w:proofErr w:type="gramStart"/>
      <w:ins w:id="400" w:author="rachid chon" w:date="2023-02-23T01:16:00Z">
        <w:r w:rsidRPr="00EC3ED7">
          <w:rPr>
            <w:rFonts w:ascii="Segoe UI" w:eastAsia="Times New Roman" w:hAnsi="Segoe UI" w:cs="Segoe UI"/>
            <w:sz w:val="21"/>
            <w:szCs w:val="21"/>
            <w:lang w:eastAsia="fr-FR"/>
          </w:rPr>
          <w:t>stats.py:</w:t>
        </w:r>
        <w:proofErr w:type="gramEnd"/>
      </w:ins>
    </w:p>
    <w:p w14:paraId="74238C29" w14:textId="77777777" w:rsidR="00EC3ED7" w:rsidRPr="00EC3ED7" w:rsidRDefault="00EC3ED7" w:rsidP="00EC3ED7">
      <w:pPr>
        <w:numPr>
          <w:ilvl w:val="0"/>
          <w:numId w:val="52"/>
        </w:numPr>
        <w:pBdr>
          <w:top w:val="single" w:sz="2" w:space="0" w:color="D9D9E3"/>
          <w:left w:val="single" w:sz="2" w:space="5" w:color="D9D9E3"/>
          <w:bottom w:val="single" w:sz="2" w:space="0" w:color="D9D9E3"/>
          <w:right w:val="single" w:sz="2" w:space="0" w:color="D9D9E3"/>
        </w:pBdr>
        <w:spacing w:after="0" w:line="240" w:lineRule="auto"/>
        <w:rPr>
          <w:ins w:id="401" w:author="rachid chon" w:date="2023-02-23T01:16:00Z"/>
          <w:rFonts w:ascii="Segoe UI" w:eastAsia="Times New Roman" w:hAnsi="Segoe UI" w:cs="Segoe UI"/>
          <w:sz w:val="21"/>
          <w:szCs w:val="21"/>
          <w:lang w:eastAsia="fr-FR"/>
        </w:rPr>
      </w:pPr>
      <w:proofErr w:type="spellStart"/>
      <w:proofErr w:type="gramStart"/>
      <w:ins w:id="402"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 Cette fonction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2C4F5DC" w14:textId="77777777" w:rsidR="00EC3ED7" w:rsidRPr="00EC3ED7" w:rsidRDefault="00EC3ED7" w:rsidP="00EC3ED7">
      <w:pPr>
        <w:numPr>
          <w:ilvl w:val="0"/>
          <w:numId w:val="52"/>
        </w:numPr>
        <w:pBdr>
          <w:top w:val="single" w:sz="2" w:space="0" w:color="D9D9E3"/>
          <w:left w:val="single" w:sz="2" w:space="5" w:color="D9D9E3"/>
          <w:bottom w:val="single" w:sz="2" w:space="0" w:color="D9D9E3"/>
          <w:right w:val="single" w:sz="2" w:space="0" w:color="D9D9E3"/>
        </w:pBdr>
        <w:spacing w:after="100" w:line="240" w:lineRule="auto"/>
        <w:rPr>
          <w:ins w:id="403" w:author="rachid chon" w:date="2023-02-23T01:16:00Z"/>
          <w:rFonts w:ascii="Segoe UI" w:eastAsia="Times New Roman" w:hAnsi="Segoe UI" w:cs="Segoe UI"/>
          <w:sz w:val="21"/>
          <w:szCs w:val="21"/>
          <w:lang w:eastAsia="fr-FR"/>
        </w:rPr>
      </w:pPr>
      <w:proofErr w:type="spellStart"/>
      <w:proofErr w:type="gramStart"/>
      <w:ins w:id="404"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[sous-fonction] : Cette </w:t>
        </w:r>
        <w:proofErr w:type="spellStart"/>
        <w:r w:rsidRPr="00EC3ED7">
          <w:rPr>
            <w:rFonts w:ascii="Segoe UI" w:eastAsia="Times New Roman" w:hAnsi="Segoe UI" w:cs="Segoe UI"/>
            <w:sz w:val="21"/>
            <w:szCs w:val="21"/>
            <w:lang w:eastAsia="fr-FR"/>
          </w:rPr>
          <w:t>sous-f</w:t>
        </w:r>
        <w:proofErr w:type="spellEnd"/>
      </w:ins>
    </w:p>
    <w:p w14:paraId="2918C13B" w14:textId="6D384FFB" w:rsidR="00EC3ED7" w:rsidRPr="00EC3ED7" w:rsidRDefault="00EC3ED7" w:rsidP="00EC3ED7">
      <w:pPr>
        <w:shd w:val="clear" w:color="auto" w:fill="343541"/>
        <w:spacing w:after="0" w:line="240" w:lineRule="auto"/>
        <w:rPr>
          <w:ins w:id="405" w:author="rachid chon" w:date="2023-02-23T01:16:00Z"/>
          <w:rFonts w:ascii="Segoe UI" w:eastAsia="Times New Roman" w:hAnsi="Segoe UI" w:cs="Segoe UI"/>
          <w:sz w:val="21"/>
          <w:szCs w:val="21"/>
          <w:lang w:eastAsia="fr-FR"/>
        </w:rPr>
      </w:pPr>
      <w:ins w:id="406" w:author="rachid chon" w:date="2023-02-23T01:16:00Z">
        <w:r w:rsidRPr="00EC3ED7">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41CE0B80" wp14:editId="097F219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32D6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3ED7">
          <w:rPr>
            <w:rFonts w:ascii="Segoe UI" w:eastAsia="Times New Roman" w:hAnsi="Segoe UI" w:cs="Segoe UI"/>
            <w:noProof/>
            <w:sz w:val="21"/>
            <w:szCs w:val="21"/>
            <w:bdr w:val="none" w:sz="0" w:space="0" w:color="auto" w:frame="1"/>
            <w:lang w:eastAsia="fr-FR"/>
          </w:rPr>
          <mc:AlternateContent>
            <mc:Choice Requires="wps">
              <w:drawing>
                <wp:inline distT="0" distB="0" distL="0" distR="0" wp14:anchorId="189C1521" wp14:editId="307D4917">
                  <wp:extent cx="304800" cy="304800"/>
                  <wp:effectExtent l="0" t="0" r="0" b="0"/>
                  <wp:docPr id="1" name="Rectangle 1" descr="Rachid C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75224" id="Rectangle 1" o:spid="_x0000_s1026" alt="Rachid C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ins>
    </w:p>
    <w:p w14:paraId="35B9B2C6" w14:textId="77777777" w:rsidR="00EC3ED7" w:rsidRPr="00EC3ED7" w:rsidRDefault="00EC3ED7" w:rsidP="00EC3ED7">
      <w:pPr>
        <w:shd w:val="clear" w:color="auto" w:fill="343541"/>
        <w:spacing w:after="100" w:line="240" w:lineRule="auto"/>
        <w:rPr>
          <w:ins w:id="407" w:author="rachid chon" w:date="2023-02-23T01:16:00Z"/>
          <w:rFonts w:ascii="Segoe UI" w:eastAsia="Times New Roman" w:hAnsi="Segoe UI" w:cs="Segoe UI"/>
          <w:sz w:val="21"/>
          <w:szCs w:val="21"/>
          <w:lang w:eastAsia="fr-FR"/>
        </w:rPr>
      </w:pPr>
      <w:proofErr w:type="gramStart"/>
      <w:ins w:id="408" w:author="rachid chon" w:date="2023-02-23T01:16:00Z">
        <w:r w:rsidRPr="00EC3ED7">
          <w:rPr>
            <w:rFonts w:ascii="Segoe UI" w:eastAsia="Times New Roman" w:hAnsi="Segoe UI" w:cs="Segoe UI"/>
            <w:sz w:val="21"/>
            <w:szCs w:val="21"/>
            <w:lang w:eastAsia="fr-FR"/>
          </w:rPr>
          <w:t>n'oublies</w:t>
        </w:r>
        <w:proofErr w:type="gramEnd"/>
        <w:r w:rsidRPr="00EC3ED7">
          <w:rPr>
            <w:rFonts w:ascii="Segoe UI" w:eastAsia="Times New Roman" w:hAnsi="Segoe UI" w:cs="Segoe UI"/>
            <w:sz w:val="21"/>
            <w:szCs w:val="21"/>
            <w:lang w:eastAsia="fr-FR"/>
          </w:rPr>
          <w:t xml:space="preserve"> de conserver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ins>
    </w:p>
    <w:p w14:paraId="300C3491"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after="300" w:line="240" w:lineRule="auto"/>
        <w:rPr>
          <w:ins w:id="409" w:author="rachid chon" w:date="2023-02-23T01:16:00Z"/>
          <w:rFonts w:ascii="Segoe UI" w:eastAsia="Times New Roman" w:hAnsi="Segoe UI" w:cs="Segoe UI"/>
          <w:sz w:val="21"/>
          <w:szCs w:val="21"/>
          <w:lang w:eastAsia="fr-FR"/>
        </w:rPr>
      </w:pPr>
      <w:ins w:id="410" w:author="rachid chon" w:date="2023-02-23T01:16:00Z">
        <w:r w:rsidRPr="00EC3ED7">
          <w:rPr>
            <w:rFonts w:ascii="Segoe UI" w:eastAsia="Times New Roman" w:hAnsi="Segoe UI" w:cs="Segoe UI"/>
            <w:sz w:val="21"/>
            <w:szCs w:val="21"/>
            <w:lang w:eastAsia="fr-FR"/>
          </w:rPr>
          <w:t xml:space="preserve">D'accord, voici la liste mise à jour avec les modules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proofErr w:type="gram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w:t>
        </w:r>
        <w:proofErr w:type="gramEnd"/>
      </w:ins>
    </w:p>
    <w:p w14:paraId="5F4961F6"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11" w:author="rachid chon" w:date="2023-02-23T01:16:00Z"/>
          <w:rFonts w:ascii="Segoe UI" w:eastAsia="Times New Roman" w:hAnsi="Segoe UI" w:cs="Segoe UI"/>
          <w:sz w:val="21"/>
          <w:szCs w:val="21"/>
          <w:lang w:eastAsia="fr-FR"/>
        </w:rPr>
      </w:pPr>
      <w:proofErr w:type="gramStart"/>
      <w:ins w:id="412" w:author="rachid chon" w:date="2023-02-23T01:16:00Z">
        <w:r w:rsidRPr="00EC3ED7">
          <w:rPr>
            <w:rFonts w:ascii="Segoe UI" w:eastAsia="Times New Roman" w:hAnsi="Segoe UI" w:cs="Segoe UI"/>
            <w:sz w:val="21"/>
            <w:szCs w:val="21"/>
            <w:lang w:eastAsia="fr-FR"/>
          </w:rPr>
          <w:t>Fonctions:</w:t>
        </w:r>
        <w:proofErr w:type="gramEnd"/>
      </w:ins>
    </w:p>
    <w:p w14:paraId="1D3FF88E"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13" w:author="rachid chon" w:date="2023-02-23T01:16:00Z"/>
          <w:rFonts w:ascii="Segoe UI" w:eastAsia="Times New Roman" w:hAnsi="Segoe UI" w:cs="Segoe UI"/>
          <w:sz w:val="21"/>
          <w:szCs w:val="21"/>
          <w:lang w:eastAsia="fr-FR"/>
        </w:rPr>
      </w:pPr>
      <w:proofErr w:type="gramStart"/>
      <w:ins w:id="414" w:author="rachid chon" w:date="2023-02-23T01:16:00Z">
        <w:r w:rsidRPr="00EC3ED7">
          <w:rPr>
            <w:rFonts w:ascii="Segoe UI" w:eastAsia="Times New Roman" w:hAnsi="Segoe UI" w:cs="Segoe UI"/>
            <w:sz w:val="21"/>
            <w:szCs w:val="21"/>
            <w:lang w:eastAsia="fr-FR"/>
          </w:rPr>
          <w:t>scraper.py:</w:t>
        </w:r>
        <w:proofErr w:type="gramEnd"/>
      </w:ins>
    </w:p>
    <w:p w14:paraId="3A2F1F6D"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5" w:author="rachid chon" w:date="2023-02-23T01:16:00Z"/>
          <w:rFonts w:ascii="Segoe UI" w:eastAsia="Times New Roman" w:hAnsi="Segoe UI" w:cs="Segoe UI"/>
          <w:sz w:val="21"/>
          <w:szCs w:val="21"/>
          <w:lang w:eastAsia="fr-FR"/>
        </w:rPr>
      </w:pPr>
      <w:proofErr w:type="spellStart"/>
      <w:ins w:id="416" w:author="rachid chon" w:date="2023-02-23T01:16:00Z">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xml:space="preserve">, le parse en utilisant la fonction </w:t>
        </w:r>
        <w:proofErr w:type="spellStart"/>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3CD56925"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7" w:author="rachid chon" w:date="2023-02-23T01:16:00Z"/>
          <w:rFonts w:ascii="Segoe UI" w:eastAsia="Times New Roman" w:hAnsi="Segoe UI" w:cs="Segoe UI"/>
          <w:sz w:val="21"/>
          <w:szCs w:val="21"/>
          <w:lang w:eastAsia="fr-FR"/>
        </w:rPr>
      </w:pPr>
      <w:proofErr w:type="spellStart"/>
      <w:ins w:id="418" w:author="rachid chon" w:date="2023-02-23T01:16:00Z">
        <w:r w:rsidRPr="00EC3ED7">
          <w:rPr>
            <w:rFonts w:ascii="Segoe UI" w:eastAsia="Times New Roman" w:hAnsi="Segoe UI" w:cs="Segoe UI"/>
            <w:sz w:val="21"/>
            <w:szCs w:val="21"/>
            <w:lang w:eastAsia="fr-FR"/>
          </w:rPr>
          <w:t>get_html</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xml:space="preserve"> et le retourne sous forme de chaîne de caractères.</w:t>
        </w:r>
      </w:ins>
    </w:p>
    <w:p w14:paraId="622F9465" w14:textId="77777777" w:rsidR="00EC3ED7" w:rsidRPr="00EC3ED7" w:rsidRDefault="00EC3ED7" w:rsidP="00EC3ED7">
      <w:pPr>
        <w:numPr>
          <w:ilvl w:val="0"/>
          <w:numId w:val="53"/>
        </w:numPr>
        <w:pBdr>
          <w:top w:val="single" w:sz="2" w:space="0" w:color="D9D9E3"/>
          <w:left w:val="single" w:sz="2" w:space="5" w:color="D9D9E3"/>
          <w:bottom w:val="single" w:sz="2" w:space="0" w:color="D9D9E3"/>
          <w:right w:val="single" w:sz="2" w:space="0" w:color="D9D9E3"/>
        </w:pBdr>
        <w:spacing w:after="0" w:line="240" w:lineRule="auto"/>
        <w:rPr>
          <w:ins w:id="419" w:author="rachid chon" w:date="2023-02-23T01:16:00Z"/>
          <w:rFonts w:ascii="Segoe UI" w:eastAsia="Times New Roman" w:hAnsi="Segoe UI" w:cs="Segoe UI"/>
          <w:sz w:val="21"/>
          <w:szCs w:val="21"/>
          <w:lang w:eastAsia="fr-FR"/>
        </w:rPr>
      </w:pPr>
      <w:proofErr w:type="spellStart"/>
      <w:ins w:id="420" w:author="rachid chon" w:date="2023-02-23T01:16:00Z">
        <w:r w:rsidRPr="00EC3ED7">
          <w:rPr>
            <w:rFonts w:ascii="Segoe UI" w:eastAsia="Times New Roman" w:hAnsi="Segoe UI" w:cs="Segoe UI"/>
            <w:sz w:val="21"/>
            <w:szCs w:val="21"/>
            <w:lang w:eastAsia="fr-FR"/>
          </w:rPr>
          <w:t>parse_html</w:t>
        </w:r>
        <w:proofErr w:type="spellEnd"/>
        <w:r w:rsidRPr="00EC3ED7">
          <w:rPr>
            <w:rFonts w:ascii="Segoe UI" w:eastAsia="Times New Roman" w:hAnsi="Segoe UI" w:cs="Segoe UI"/>
            <w:sz w:val="21"/>
            <w:szCs w:val="21"/>
            <w:lang w:eastAsia="fr-FR"/>
          </w:rPr>
          <w:t xml:space="preserve">(html): parse le contenu HTML spécifié en utilisant un </w:t>
        </w:r>
        <w:proofErr w:type="spellStart"/>
        <w:r w:rsidRPr="00EC3ED7">
          <w:rPr>
            <w:rFonts w:ascii="Segoe UI" w:eastAsia="Times New Roman" w:hAnsi="Segoe UI" w:cs="Segoe UI"/>
            <w:sz w:val="21"/>
            <w:szCs w:val="21"/>
            <w:lang w:eastAsia="fr-FR"/>
          </w:rPr>
          <w:t>parser</w:t>
        </w:r>
        <w:proofErr w:type="spellEnd"/>
        <w:r w:rsidRPr="00EC3ED7">
          <w:rPr>
            <w:rFonts w:ascii="Segoe UI" w:eastAsia="Times New Roman" w:hAnsi="Segoe UI" w:cs="Segoe UI"/>
            <w:sz w:val="21"/>
            <w:szCs w:val="21"/>
            <w:lang w:eastAsia="fr-FR"/>
          </w:rPr>
          <w:t xml:space="preserve"> HTML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données extraites.</w:t>
        </w:r>
      </w:ins>
    </w:p>
    <w:p w14:paraId="565CCC5E"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21" w:author="rachid chon" w:date="2023-02-23T01:16:00Z"/>
          <w:rFonts w:ascii="Segoe UI" w:eastAsia="Times New Roman" w:hAnsi="Segoe UI" w:cs="Segoe UI"/>
          <w:sz w:val="21"/>
          <w:szCs w:val="21"/>
          <w:lang w:eastAsia="fr-FR"/>
        </w:rPr>
      </w:pPr>
      <w:proofErr w:type="gramStart"/>
      <w:ins w:id="422" w:author="rachid chon" w:date="2023-02-23T01:16:00Z">
        <w:r w:rsidRPr="00EC3ED7">
          <w:rPr>
            <w:rFonts w:ascii="Segoe UI" w:eastAsia="Times New Roman" w:hAnsi="Segoe UI" w:cs="Segoe UI"/>
            <w:sz w:val="21"/>
            <w:szCs w:val="21"/>
            <w:lang w:eastAsia="fr-FR"/>
          </w:rPr>
          <w:t>stats.py:</w:t>
        </w:r>
        <w:proofErr w:type="gramEnd"/>
      </w:ins>
    </w:p>
    <w:p w14:paraId="41191EA5" w14:textId="77777777" w:rsidR="00EC3ED7" w:rsidRPr="00EC3ED7" w:rsidRDefault="00EC3ED7" w:rsidP="00EC3E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ins w:id="423" w:author="rachid chon" w:date="2023-02-23T01:16:00Z"/>
          <w:rFonts w:ascii="Segoe UI" w:eastAsia="Times New Roman" w:hAnsi="Segoe UI" w:cs="Segoe UI"/>
          <w:sz w:val="21"/>
          <w:szCs w:val="21"/>
          <w:lang w:eastAsia="fr-FR"/>
        </w:rPr>
      </w:pPr>
      <w:proofErr w:type="spellStart"/>
      <w:proofErr w:type="gramStart"/>
      <w:ins w:id="424"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7BB97A60" w14:textId="77777777" w:rsidR="00EC3ED7" w:rsidRPr="00EC3ED7" w:rsidRDefault="00EC3ED7" w:rsidP="00EC3ED7">
      <w:pPr>
        <w:numPr>
          <w:ilvl w:val="0"/>
          <w:numId w:val="54"/>
        </w:numPr>
        <w:pBdr>
          <w:top w:val="single" w:sz="2" w:space="0" w:color="D9D9E3"/>
          <w:left w:val="single" w:sz="2" w:space="5" w:color="D9D9E3"/>
          <w:bottom w:val="single" w:sz="2" w:space="0" w:color="D9D9E3"/>
          <w:right w:val="single" w:sz="2" w:space="0" w:color="D9D9E3"/>
        </w:pBdr>
        <w:spacing w:after="0" w:line="240" w:lineRule="auto"/>
        <w:rPr>
          <w:ins w:id="425" w:author="rachid chon" w:date="2023-02-23T01:16:00Z"/>
          <w:rFonts w:ascii="Segoe UI" w:eastAsia="Times New Roman" w:hAnsi="Segoe UI" w:cs="Segoe UI"/>
          <w:sz w:val="21"/>
          <w:szCs w:val="21"/>
          <w:lang w:eastAsia="fr-FR"/>
        </w:rPr>
      </w:pPr>
      <w:proofErr w:type="spellStart"/>
      <w:proofErr w:type="gramStart"/>
      <w:ins w:id="426"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calcule les statistiques à partir des données passées en paramètre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598BE4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27" w:author="rachid chon" w:date="2023-02-23T01:16:00Z"/>
          <w:rFonts w:ascii="Segoe UI" w:eastAsia="Times New Roman" w:hAnsi="Segoe UI" w:cs="Segoe UI"/>
          <w:sz w:val="21"/>
          <w:szCs w:val="21"/>
          <w:lang w:eastAsia="fr-FR"/>
        </w:rPr>
      </w:pPr>
      <w:proofErr w:type="gramStart"/>
      <w:ins w:id="428" w:author="rachid chon" w:date="2023-02-23T01:16:00Z">
        <w:r w:rsidRPr="00EC3ED7">
          <w:rPr>
            <w:rFonts w:ascii="Segoe UI" w:eastAsia="Times New Roman" w:hAnsi="Segoe UI" w:cs="Segoe UI"/>
            <w:sz w:val="21"/>
            <w:szCs w:val="21"/>
            <w:lang w:eastAsia="fr-FR"/>
          </w:rPr>
          <w:t>views.py:</w:t>
        </w:r>
        <w:proofErr w:type="gramEnd"/>
      </w:ins>
    </w:p>
    <w:p w14:paraId="1FC9222F"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29" w:author="rachid chon" w:date="2023-02-23T01:16:00Z"/>
          <w:rFonts w:ascii="Segoe UI" w:eastAsia="Times New Roman" w:hAnsi="Segoe UI" w:cs="Segoe UI"/>
          <w:sz w:val="21"/>
          <w:szCs w:val="21"/>
          <w:lang w:eastAsia="fr-FR"/>
        </w:rPr>
      </w:pPr>
      <w:proofErr w:type="gramStart"/>
      <w:ins w:id="430" w:author="rachid chon" w:date="2023-02-23T01:16:00Z">
        <w:r w:rsidRPr="00EC3ED7">
          <w:rPr>
            <w:rFonts w:ascii="Segoe UI" w:eastAsia="Times New Roman" w:hAnsi="Segoe UI" w:cs="Segoe UI"/>
            <w:sz w:val="21"/>
            <w:szCs w:val="21"/>
            <w:lang w:eastAsia="fr-FR"/>
          </w:rPr>
          <w:t>home(</w:t>
        </w:r>
        <w:proofErr w:type="gramEnd"/>
        <w:r w:rsidRPr="00EC3ED7">
          <w:rPr>
            <w:rFonts w:ascii="Segoe UI" w:eastAsia="Times New Roman" w:hAnsi="Segoe UI" w:cs="Segoe UI"/>
            <w:sz w:val="21"/>
            <w:szCs w:val="21"/>
            <w:lang w:eastAsia="fr-FR"/>
          </w:rPr>
          <w:t>): renvoie la page d'accueil de l'application.</w:t>
        </w:r>
      </w:ins>
    </w:p>
    <w:p w14:paraId="02311DE0"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1" w:author="rachid chon" w:date="2023-02-23T01:16:00Z"/>
          <w:rFonts w:ascii="Segoe UI" w:eastAsia="Times New Roman" w:hAnsi="Segoe UI" w:cs="Segoe UI"/>
          <w:sz w:val="21"/>
          <w:szCs w:val="21"/>
          <w:lang w:eastAsia="fr-FR"/>
        </w:rPr>
      </w:pPr>
      <w:proofErr w:type="gramStart"/>
      <w:ins w:id="432" w:author="rachid chon" w:date="2023-02-23T01:16:00Z">
        <w:r w:rsidRPr="00EC3ED7">
          <w:rPr>
            <w:rFonts w:ascii="Segoe UI" w:eastAsia="Times New Roman" w:hAnsi="Segoe UI" w:cs="Segoe UI"/>
            <w:sz w:val="21"/>
            <w:szCs w:val="21"/>
            <w:lang w:eastAsia="fr-FR"/>
          </w:rPr>
          <w:t>data(</w:t>
        </w:r>
        <w:proofErr w:type="gramEnd"/>
        <w:r w:rsidRPr="00EC3ED7">
          <w:rPr>
            <w:rFonts w:ascii="Segoe UI" w:eastAsia="Times New Roman" w:hAnsi="Segoe UI" w:cs="Segoe UI"/>
            <w:sz w:val="21"/>
            <w:szCs w:val="21"/>
            <w:lang w:eastAsia="fr-FR"/>
          </w:rPr>
          <w:t xml:space="preserve">): récupère les données à partir des sites web enregistrés dans le fichier sites.txt en utilisant la fonction </w:t>
        </w:r>
        <w:proofErr w:type="spellStart"/>
        <w:r w:rsidRPr="00EC3ED7">
          <w:rPr>
            <w:rFonts w:ascii="Segoe UI" w:eastAsia="Times New Roman" w:hAnsi="Segoe UI" w:cs="Segoe UI"/>
            <w:sz w:val="21"/>
            <w:szCs w:val="21"/>
            <w:lang w:eastAsia="fr-FR"/>
          </w:rPr>
          <w:t>get_data_from_web</w:t>
        </w:r>
        <w:proofErr w:type="spellEnd"/>
        <w:r w:rsidRPr="00EC3ED7">
          <w:rPr>
            <w:rFonts w:ascii="Segoe UI" w:eastAsia="Times New Roman" w:hAnsi="Segoe UI" w:cs="Segoe UI"/>
            <w:sz w:val="21"/>
            <w:szCs w:val="21"/>
            <w:lang w:eastAsia="fr-FR"/>
          </w:rPr>
          <w:t xml:space="preserve">, ou à partir du fichier CSV de sauvegarde en utilisant la fonction </w:t>
        </w:r>
        <w:proofErr w:type="spellStart"/>
        <w:r w:rsidRPr="00EC3ED7">
          <w:rPr>
            <w:rFonts w:ascii="Segoe UI" w:eastAsia="Times New Roman" w:hAnsi="Segoe UI" w:cs="Segoe UI"/>
            <w:sz w:val="21"/>
            <w:szCs w:val="21"/>
            <w:lang w:eastAsia="fr-FR"/>
          </w:rPr>
          <w:t>get_data_from_file</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3153C1B7"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3" w:author="rachid chon" w:date="2023-02-23T01:16:00Z"/>
          <w:rFonts w:ascii="Segoe UI" w:eastAsia="Times New Roman" w:hAnsi="Segoe UI" w:cs="Segoe UI"/>
          <w:sz w:val="21"/>
          <w:szCs w:val="21"/>
          <w:lang w:eastAsia="fr-FR"/>
        </w:rPr>
      </w:pPr>
      <w:proofErr w:type="spellStart"/>
      <w:proofErr w:type="gramStart"/>
      <w:ins w:id="434"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_data_from_file</w:t>
        </w:r>
        <w:proofErr w:type="spellEnd"/>
        <w:r w:rsidRPr="00EC3ED7">
          <w:rPr>
            <w:rFonts w:ascii="Segoe UI" w:eastAsia="Times New Roman" w:hAnsi="Segoe UI" w:cs="Segoe UI"/>
            <w:sz w:val="21"/>
            <w:szCs w:val="21"/>
            <w:lang w:eastAsia="fr-FR"/>
          </w:rPr>
          <w:t>(</w:t>
        </w:r>
        <w:proofErr w:type="spellStart"/>
        <w:r w:rsidRPr="00EC3ED7">
          <w:rPr>
            <w:rFonts w:ascii="Segoe UI" w:eastAsia="Times New Roman" w:hAnsi="Segoe UI" w:cs="Segoe UI"/>
            <w:sz w:val="21"/>
            <w:szCs w:val="21"/>
            <w:lang w:eastAsia="fr-FR"/>
          </w:rPr>
          <w:t>filename</w:t>
        </w:r>
        <w:proofErr w:type="spellEnd"/>
        <w:r w:rsidRPr="00EC3ED7">
          <w:rPr>
            <w:rFonts w:ascii="Segoe UI" w:eastAsia="Times New Roman" w:hAnsi="Segoe UI" w:cs="Segoe UI"/>
            <w:sz w:val="21"/>
            <w:szCs w:val="21"/>
            <w:lang w:eastAsia="fr-FR"/>
          </w:rPr>
          <w:t xml:space="preserve">): charge les données à partir du fichier CSV spécifié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53B4AD1"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5" w:author="rachid chon" w:date="2023-02-23T01:16:00Z"/>
          <w:rFonts w:ascii="Segoe UI" w:eastAsia="Times New Roman" w:hAnsi="Segoe UI" w:cs="Segoe UI"/>
          <w:sz w:val="21"/>
          <w:szCs w:val="21"/>
          <w:lang w:eastAsia="fr-FR"/>
        </w:rPr>
      </w:pPr>
      <w:proofErr w:type="spellStart"/>
      <w:proofErr w:type="gramStart"/>
      <w:ins w:id="436"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_data_from_web</w:t>
        </w:r>
        <w:proofErr w:type="spellEnd"/>
        <w:r w:rsidRPr="00EC3ED7">
          <w:rPr>
            <w:rFonts w:ascii="Segoe UI" w:eastAsia="Times New Roman" w:hAnsi="Segoe UI" w:cs="Segoe UI"/>
            <w:sz w:val="21"/>
            <w:szCs w:val="21"/>
            <w:lang w:eastAsia="fr-FR"/>
          </w:rPr>
          <w:t xml:space="preserve">(sites): récupère les données à partir des sites web spécifiés en utilisant la fonction </w:t>
        </w:r>
        <w:proofErr w:type="spellStart"/>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EB233C0"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7" w:author="rachid chon" w:date="2023-02-23T01:16:00Z"/>
          <w:rFonts w:ascii="Segoe UI" w:eastAsia="Times New Roman" w:hAnsi="Segoe UI" w:cs="Segoe UI"/>
          <w:sz w:val="21"/>
          <w:szCs w:val="21"/>
          <w:lang w:eastAsia="fr-FR"/>
        </w:rPr>
      </w:pPr>
      <w:proofErr w:type="gramStart"/>
      <w:ins w:id="438" w:author="rachid chon" w:date="2023-02-23T01:16:00Z">
        <w:r w:rsidRPr="00EC3ED7">
          <w:rPr>
            <w:rFonts w:ascii="Segoe UI" w:eastAsia="Times New Roman" w:hAnsi="Segoe UI" w:cs="Segoe UI"/>
            <w:sz w:val="21"/>
            <w:szCs w:val="21"/>
            <w:lang w:eastAsia="fr-FR"/>
          </w:rPr>
          <w:t>stats(</w:t>
        </w:r>
        <w:proofErr w:type="gramEnd"/>
        <w:r w:rsidRPr="00EC3ED7">
          <w:rPr>
            <w:rFonts w:ascii="Segoe UI" w:eastAsia="Times New Roman" w:hAnsi="Segoe UI" w:cs="Segoe UI"/>
            <w:sz w:val="21"/>
            <w:szCs w:val="21"/>
            <w:lang w:eastAsia="fr-FR"/>
          </w:rPr>
          <w:t xml:space="preserve">): récupère les données en utilisant la fonction data, les analyse en utilisant la fonction </w:t>
        </w:r>
        <w:proofErr w:type="spellStart"/>
        <w:r w:rsidRPr="00EC3ED7">
          <w:rPr>
            <w:rFonts w:ascii="Segoe UI" w:eastAsia="Times New Roman" w:hAnsi="Segoe UI" w:cs="Segoe UI"/>
            <w:sz w:val="21"/>
            <w:szCs w:val="21"/>
            <w:lang w:eastAsia="fr-FR"/>
          </w:rPr>
          <w:t>analyze_data</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1578487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39" w:author="rachid chon" w:date="2023-02-23T01:16:00Z"/>
          <w:rFonts w:ascii="Segoe UI" w:eastAsia="Times New Roman" w:hAnsi="Segoe UI" w:cs="Segoe UI"/>
          <w:sz w:val="21"/>
          <w:szCs w:val="21"/>
          <w:lang w:eastAsia="fr-FR"/>
        </w:rPr>
      </w:pPr>
      <w:proofErr w:type="spellStart"/>
      <w:proofErr w:type="gramStart"/>
      <w:ins w:id="440" w:author="rachid chon" w:date="2023-02-23T01:16:00Z">
        <w:r w:rsidRPr="00EC3ED7">
          <w:rPr>
            <w:rFonts w:ascii="Segoe UI" w:eastAsia="Times New Roman" w:hAnsi="Segoe UI" w:cs="Segoe UI"/>
            <w:sz w:val="21"/>
            <w:szCs w:val="21"/>
            <w:lang w:eastAsia="fr-FR"/>
          </w:rPr>
          <w:t>analyze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(data): analyse les données passées en paramètre en utilisant la fonction </w:t>
        </w:r>
        <w:proofErr w:type="spellStart"/>
        <w:r w:rsidRPr="00EC3ED7">
          <w:rPr>
            <w:rFonts w:ascii="Segoe UI" w:eastAsia="Times New Roman" w:hAnsi="Segoe UI" w:cs="Segoe UI"/>
            <w:sz w:val="21"/>
            <w:szCs w:val="21"/>
            <w:lang w:eastAsia="fr-FR"/>
          </w:rPr>
          <w:t>calculate_statistics</w:t>
        </w:r>
        <w:proofErr w:type="spellEnd"/>
        <w:r w:rsidRPr="00EC3ED7">
          <w:rPr>
            <w:rFonts w:ascii="Segoe UI" w:eastAsia="Times New Roman" w:hAnsi="Segoe UI" w:cs="Segoe UI"/>
            <w:sz w:val="21"/>
            <w:szCs w:val="21"/>
            <w:lang w:eastAsia="fr-FR"/>
          </w:rPr>
          <w:t xml:space="preserv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4280862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1" w:author="rachid chon" w:date="2023-02-23T01:16:00Z"/>
          <w:rFonts w:ascii="Segoe UI" w:eastAsia="Times New Roman" w:hAnsi="Segoe UI" w:cs="Segoe UI"/>
          <w:sz w:val="21"/>
          <w:szCs w:val="21"/>
          <w:lang w:eastAsia="fr-FR"/>
        </w:rPr>
      </w:pPr>
      <w:proofErr w:type="spellStart"/>
      <w:proofErr w:type="gramStart"/>
      <w:ins w:id="442" w:author="rachid chon" w:date="2023-02-23T01:16:00Z">
        <w:r w:rsidRPr="00EC3ED7">
          <w:rPr>
            <w:rFonts w:ascii="Segoe UI" w:eastAsia="Times New Roman" w:hAnsi="Segoe UI" w:cs="Segoe UI"/>
            <w:sz w:val="21"/>
            <w:szCs w:val="21"/>
            <w:lang w:eastAsia="fr-FR"/>
          </w:rPr>
          <w:t>calculate</w:t>
        </w:r>
        <w:proofErr w:type="gramEnd"/>
        <w:r w:rsidRPr="00EC3ED7">
          <w:rPr>
            <w:rFonts w:ascii="Segoe UI" w:eastAsia="Times New Roman" w:hAnsi="Segoe UI" w:cs="Segoe UI"/>
            <w:sz w:val="21"/>
            <w:szCs w:val="21"/>
            <w:lang w:eastAsia="fr-FR"/>
          </w:rPr>
          <w:t>_statistics</w:t>
        </w:r>
        <w:proofErr w:type="spellEnd"/>
        <w:r w:rsidRPr="00EC3ED7">
          <w:rPr>
            <w:rFonts w:ascii="Segoe UI" w:eastAsia="Times New Roman" w:hAnsi="Segoe UI" w:cs="Segoe UI"/>
            <w:sz w:val="21"/>
            <w:szCs w:val="21"/>
            <w:lang w:eastAsia="fr-FR"/>
          </w:rPr>
          <w:t xml:space="preserve">(data): calcule les statistiques à partir des données passées en paramètre et retourne 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 xml:space="preserve"> contenant les statistiques calculées.</w:t>
        </w:r>
      </w:ins>
    </w:p>
    <w:p w14:paraId="57A72AE2"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3" w:author="rachid chon" w:date="2023-02-23T01:16:00Z"/>
          <w:rFonts w:ascii="Segoe UI" w:eastAsia="Times New Roman" w:hAnsi="Segoe UI" w:cs="Segoe UI"/>
          <w:sz w:val="21"/>
          <w:szCs w:val="21"/>
          <w:lang w:eastAsia="fr-FR"/>
        </w:rPr>
      </w:pPr>
      <w:proofErr w:type="gramStart"/>
      <w:ins w:id="444" w:author="rachid chon" w:date="2023-02-23T01:16:00Z">
        <w:r w:rsidRPr="00EC3ED7">
          <w:rPr>
            <w:rFonts w:ascii="Segoe UI" w:eastAsia="Times New Roman" w:hAnsi="Segoe UI" w:cs="Segoe UI"/>
            <w:sz w:val="21"/>
            <w:szCs w:val="21"/>
            <w:lang w:eastAsia="fr-FR"/>
          </w:rPr>
          <w:t>update(</w:t>
        </w:r>
        <w:proofErr w:type="gramEnd"/>
        <w:r w:rsidRPr="00EC3ED7">
          <w:rPr>
            <w:rFonts w:ascii="Segoe UI" w:eastAsia="Times New Roman" w:hAnsi="Segoe UI" w:cs="Segoe UI"/>
            <w:sz w:val="21"/>
            <w:szCs w:val="21"/>
            <w:lang w:eastAsia="fr-FR"/>
          </w:rPr>
          <w:t xml:space="preserve">): récupère les données à partir des sites web enregistrés dans le fichier sites.txt en utilisant la fonction </w:t>
        </w:r>
        <w:proofErr w:type="spellStart"/>
        <w:r w:rsidRPr="00EC3ED7">
          <w:rPr>
            <w:rFonts w:ascii="Segoe UI" w:eastAsia="Times New Roman" w:hAnsi="Segoe UI" w:cs="Segoe UI"/>
            <w:sz w:val="21"/>
            <w:szCs w:val="21"/>
            <w:lang w:eastAsia="fr-FR"/>
          </w:rPr>
          <w:t>get_data_from_web</w:t>
        </w:r>
        <w:proofErr w:type="spellEnd"/>
        <w:r w:rsidRPr="00EC3ED7">
          <w:rPr>
            <w:rFonts w:ascii="Segoe UI" w:eastAsia="Times New Roman" w:hAnsi="Segoe UI" w:cs="Segoe UI"/>
            <w:sz w:val="21"/>
            <w:szCs w:val="21"/>
            <w:lang w:eastAsia="fr-FR"/>
          </w:rPr>
          <w:t xml:space="preserve">, met à jour les données en utilisant la fonction </w:t>
        </w:r>
        <w:proofErr w:type="spellStart"/>
        <w:r w:rsidRPr="00EC3ED7">
          <w:rPr>
            <w:rFonts w:ascii="Segoe UI" w:eastAsia="Times New Roman" w:hAnsi="Segoe UI" w:cs="Segoe UI"/>
            <w:sz w:val="21"/>
            <w:szCs w:val="21"/>
            <w:lang w:eastAsia="fr-FR"/>
          </w:rPr>
          <w:t>save_data_to_file</w:t>
        </w:r>
        <w:proofErr w:type="spellEnd"/>
        <w:r w:rsidRPr="00EC3ED7">
          <w:rPr>
            <w:rFonts w:ascii="Segoe UI" w:eastAsia="Times New Roman" w:hAnsi="Segoe UI" w:cs="Segoe UI"/>
            <w:sz w:val="21"/>
            <w:szCs w:val="21"/>
            <w:lang w:eastAsia="fr-FR"/>
          </w:rPr>
          <w:t>, et retourne un message de confirmation indiquant que les données ont été mises à jour.</w:t>
        </w:r>
      </w:ins>
    </w:p>
    <w:p w14:paraId="4324FA17"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5" w:author="rachid chon" w:date="2023-02-23T01:16:00Z"/>
          <w:rFonts w:ascii="Segoe UI" w:eastAsia="Times New Roman" w:hAnsi="Segoe UI" w:cs="Segoe UI"/>
          <w:sz w:val="21"/>
          <w:szCs w:val="21"/>
          <w:lang w:eastAsia="fr-FR"/>
        </w:rPr>
      </w:pPr>
      <w:proofErr w:type="spellStart"/>
      <w:proofErr w:type="gramStart"/>
      <w:ins w:id="446" w:author="rachid chon" w:date="2023-02-23T01:16:00Z">
        <w:r w:rsidRPr="00EC3ED7">
          <w:rPr>
            <w:rFonts w:ascii="Segoe UI" w:eastAsia="Times New Roman" w:hAnsi="Segoe UI" w:cs="Segoe UI"/>
            <w:sz w:val="21"/>
            <w:szCs w:val="21"/>
            <w:lang w:eastAsia="fr-FR"/>
          </w:rPr>
          <w:t>get</w:t>
        </w:r>
        <w:proofErr w:type="gramEnd"/>
        <w:r w:rsidRPr="00EC3ED7">
          <w:rPr>
            <w:rFonts w:ascii="Segoe UI" w:eastAsia="Times New Roman" w:hAnsi="Segoe UI" w:cs="Segoe UI"/>
            <w:sz w:val="21"/>
            <w:szCs w:val="21"/>
            <w:lang w:eastAsia="fr-FR"/>
          </w:rPr>
          <w:t>_data_from_web</w:t>
        </w:r>
        <w:proofErr w:type="spellEnd"/>
        <w:r w:rsidRPr="00EC3ED7">
          <w:rPr>
            <w:rFonts w:ascii="Segoe UI" w:eastAsia="Times New Roman" w:hAnsi="Segoe UI" w:cs="Segoe UI"/>
            <w:sz w:val="21"/>
            <w:szCs w:val="21"/>
            <w:lang w:eastAsia="fr-FR"/>
          </w:rPr>
          <w:t xml:space="preserve">(sites): récupère les données à partir des sites web spécifiés en utilisant la fonction </w:t>
        </w:r>
        <w:proofErr w:type="spellStart"/>
        <w:r w:rsidRPr="00EC3ED7">
          <w:rPr>
            <w:rFonts w:ascii="Segoe UI" w:eastAsia="Times New Roman" w:hAnsi="Segoe UI" w:cs="Segoe UI"/>
            <w:sz w:val="21"/>
            <w:szCs w:val="21"/>
            <w:lang w:eastAsia="fr-FR"/>
          </w:rPr>
          <w:t>scrape_data</w:t>
        </w:r>
        <w:proofErr w:type="spellEnd"/>
        <w:r w:rsidRPr="00EC3ED7">
          <w:rPr>
            <w:rFonts w:ascii="Segoe UI" w:eastAsia="Times New Roman" w:hAnsi="Segoe UI" w:cs="Segoe UI"/>
            <w:sz w:val="21"/>
            <w:szCs w:val="21"/>
            <w:lang w:eastAsia="fr-FR"/>
          </w:rPr>
          <w:t xml:space="preserve">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7C9B23F6" w14:textId="77777777" w:rsidR="00EC3ED7" w:rsidRPr="00EC3ED7" w:rsidRDefault="00EC3ED7" w:rsidP="00EC3ED7">
      <w:pPr>
        <w:numPr>
          <w:ilvl w:val="0"/>
          <w:numId w:val="55"/>
        </w:numPr>
        <w:pBdr>
          <w:top w:val="single" w:sz="2" w:space="0" w:color="D9D9E3"/>
          <w:left w:val="single" w:sz="2" w:space="5" w:color="D9D9E3"/>
          <w:bottom w:val="single" w:sz="2" w:space="0" w:color="D9D9E3"/>
          <w:right w:val="single" w:sz="2" w:space="0" w:color="D9D9E3"/>
        </w:pBdr>
        <w:spacing w:after="0" w:line="240" w:lineRule="auto"/>
        <w:rPr>
          <w:ins w:id="447" w:author="rachid chon" w:date="2023-02-23T01:16:00Z"/>
          <w:rFonts w:ascii="Segoe UI" w:eastAsia="Times New Roman" w:hAnsi="Segoe UI" w:cs="Segoe UI"/>
          <w:sz w:val="21"/>
          <w:szCs w:val="21"/>
          <w:lang w:eastAsia="fr-FR"/>
        </w:rPr>
      </w:pPr>
      <w:proofErr w:type="spellStart"/>
      <w:proofErr w:type="gramStart"/>
      <w:ins w:id="448" w:author="rachid chon" w:date="2023-02-23T01:16:00Z">
        <w:r w:rsidRPr="00EC3ED7">
          <w:rPr>
            <w:rFonts w:ascii="Segoe UI" w:eastAsia="Times New Roman" w:hAnsi="Segoe UI" w:cs="Segoe UI"/>
            <w:sz w:val="21"/>
            <w:szCs w:val="21"/>
            <w:lang w:eastAsia="fr-FR"/>
          </w:rPr>
          <w:t>save</w:t>
        </w:r>
        <w:proofErr w:type="gramEnd"/>
        <w:r w:rsidRPr="00EC3ED7">
          <w:rPr>
            <w:rFonts w:ascii="Segoe UI" w:eastAsia="Times New Roman" w:hAnsi="Segoe UI" w:cs="Segoe UI"/>
            <w:sz w:val="21"/>
            <w:szCs w:val="21"/>
            <w:lang w:eastAsia="fr-FR"/>
          </w:rPr>
          <w:t>_data_to_file</w:t>
        </w:r>
        <w:proofErr w:type="spellEnd"/>
        <w:r w:rsidRPr="00EC3ED7">
          <w:rPr>
            <w:rFonts w:ascii="Segoe UI" w:eastAsia="Times New Roman" w:hAnsi="Segoe UI" w:cs="Segoe UI"/>
            <w:sz w:val="21"/>
            <w:szCs w:val="21"/>
            <w:lang w:eastAsia="fr-FR"/>
          </w:rPr>
          <w:t xml:space="preserve">(data, </w:t>
        </w:r>
        <w:proofErr w:type="spellStart"/>
        <w:r w:rsidRPr="00EC3ED7">
          <w:rPr>
            <w:rFonts w:ascii="Segoe UI" w:eastAsia="Times New Roman" w:hAnsi="Segoe UI" w:cs="Segoe UI"/>
            <w:sz w:val="21"/>
            <w:szCs w:val="21"/>
            <w:lang w:eastAsia="fr-FR"/>
          </w:rPr>
          <w:t>filename</w:t>
        </w:r>
        <w:proofErr w:type="spellEnd"/>
        <w:r w:rsidRPr="00EC3ED7">
          <w:rPr>
            <w:rFonts w:ascii="Segoe UI" w:eastAsia="Times New Roman" w:hAnsi="Segoe UI" w:cs="Segoe UI"/>
            <w:sz w:val="21"/>
            <w:szCs w:val="21"/>
            <w:lang w:eastAsia="fr-FR"/>
          </w:rPr>
          <w:t>): sauvegarde les données passées en paramètre dans un fichier CSV avec le nom spécifié.</w:t>
        </w:r>
      </w:ins>
    </w:p>
    <w:p w14:paraId="66BF8BE0"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49" w:author="rachid chon" w:date="2023-02-23T01:16:00Z"/>
          <w:rFonts w:ascii="Segoe UI" w:eastAsia="Times New Roman" w:hAnsi="Segoe UI" w:cs="Segoe UI"/>
          <w:sz w:val="21"/>
          <w:szCs w:val="21"/>
          <w:lang w:eastAsia="fr-FR"/>
        </w:rPr>
      </w:pPr>
      <w:proofErr w:type="gramStart"/>
      <w:ins w:id="450" w:author="rachid chon" w:date="2023-02-23T01:16:00Z">
        <w:r w:rsidRPr="00EC3ED7">
          <w:rPr>
            <w:rFonts w:ascii="Segoe UI" w:eastAsia="Times New Roman" w:hAnsi="Segoe UI" w:cs="Segoe UI"/>
            <w:sz w:val="21"/>
            <w:szCs w:val="21"/>
            <w:lang w:eastAsia="fr-FR"/>
          </w:rPr>
          <w:t>utils.py:</w:t>
        </w:r>
        <w:proofErr w:type="gramEnd"/>
      </w:ins>
    </w:p>
    <w:p w14:paraId="5D6605C9"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1" w:author="rachid chon" w:date="2023-02-23T01:16:00Z"/>
          <w:rFonts w:ascii="Segoe UI" w:eastAsia="Times New Roman" w:hAnsi="Segoe UI" w:cs="Segoe UI"/>
          <w:sz w:val="21"/>
          <w:szCs w:val="21"/>
          <w:lang w:eastAsia="fr-FR"/>
        </w:rPr>
      </w:pPr>
      <w:proofErr w:type="spellStart"/>
      <w:proofErr w:type="gramStart"/>
      <w:ins w:id="452" w:author="rachid chon" w:date="2023-02-23T01:16:00Z">
        <w:r w:rsidRPr="00EC3ED7">
          <w:rPr>
            <w:rFonts w:ascii="Segoe UI" w:eastAsia="Times New Roman" w:hAnsi="Segoe UI" w:cs="Segoe UI"/>
            <w:sz w:val="21"/>
            <w:szCs w:val="21"/>
            <w:lang w:eastAsia="fr-FR"/>
          </w:rPr>
          <w:t>check</w:t>
        </w:r>
        <w:proofErr w:type="gramEnd"/>
        <w:r w:rsidRPr="00EC3ED7">
          <w:rPr>
            <w:rFonts w:ascii="Segoe UI" w:eastAsia="Times New Roman" w:hAnsi="Segoe UI" w:cs="Segoe UI"/>
            <w:sz w:val="21"/>
            <w:szCs w:val="21"/>
            <w:lang w:eastAsia="fr-FR"/>
          </w:rPr>
          <w:t>_packages</w:t>
        </w:r>
        <w:proofErr w:type="spellEnd"/>
        <w:r w:rsidRPr="00EC3ED7">
          <w:rPr>
            <w:rFonts w:ascii="Segoe UI" w:eastAsia="Times New Roman" w:hAnsi="Segoe UI" w:cs="Segoe UI"/>
            <w:sz w:val="21"/>
            <w:szCs w:val="21"/>
            <w:lang w:eastAsia="fr-FR"/>
          </w:rPr>
          <w:t>(packages): vérifie si les packages spécifiés sont installés sur le système.</w:t>
        </w:r>
      </w:ins>
    </w:p>
    <w:p w14:paraId="2DF8E210"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3" w:author="rachid chon" w:date="2023-02-23T01:16:00Z"/>
          <w:rFonts w:ascii="Segoe UI" w:eastAsia="Times New Roman" w:hAnsi="Segoe UI" w:cs="Segoe UI"/>
          <w:sz w:val="21"/>
          <w:szCs w:val="21"/>
          <w:lang w:eastAsia="fr-FR"/>
        </w:rPr>
      </w:pPr>
      <w:proofErr w:type="spellStart"/>
      <w:proofErr w:type="gramStart"/>
      <w:ins w:id="454" w:author="rachid chon" w:date="2023-02-23T01:16:00Z">
        <w:r w:rsidRPr="00EC3ED7">
          <w:rPr>
            <w:rFonts w:ascii="Segoe UI" w:eastAsia="Times New Roman" w:hAnsi="Segoe UI" w:cs="Segoe UI"/>
            <w:sz w:val="21"/>
            <w:szCs w:val="21"/>
            <w:lang w:eastAsia="fr-FR"/>
          </w:rPr>
          <w:t>save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(data): sauvegarde les données passées en paramètre dans un fichier CSV.</w:t>
        </w:r>
      </w:ins>
    </w:p>
    <w:p w14:paraId="400544D2"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5" w:author="rachid chon" w:date="2023-02-23T01:16:00Z"/>
          <w:rFonts w:ascii="Segoe UI" w:eastAsia="Times New Roman" w:hAnsi="Segoe UI" w:cs="Segoe UI"/>
          <w:sz w:val="21"/>
          <w:szCs w:val="21"/>
          <w:lang w:eastAsia="fr-FR"/>
        </w:rPr>
      </w:pPr>
      <w:proofErr w:type="spellStart"/>
      <w:proofErr w:type="gramStart"/>
      <w:ins w:id="456" w:author="rachid chon" w:date="2023-02-23T01:16:00Z">
        <w:r w:rsidRPr="00EC3ED7">
          <w:rPr>
            <w:rFonts w:ascii="Segoe UI" w:eastAsia="Times New Roman" w:hAnsi="Segoe UI" w:cs="Segoe UI"/>
            <w:sz w:val="21"/>
            <w:szCs w:val="21"/>
            <w:lang w:eastAsia="fr-FR"/>
          </w:rPr>
          <w:t>load</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 charge les données à partir d'un fichier CSV et les retourne sous forme d'un objet Pandas </w:t>
        </w:r>
        <w:proofErr w:type="spellStart"/>
        <w:r w:rsidRPr="00EC3ED7">
          <w:rPr>
            <w:rFonts w:ascii="Segoe UI" w:eastAsia="Times New Roman" w:hAnsi="Segoe UI" w:cs="Segoe UI"/>
            <w:sz w:val="21"/>
            <w:szCs w:val="21"/>
            <w:lang w:eastAsia="fr-FR"/>
          </w:rPr>
          <w:t>DataFrame</w:t>
        </w:r>
        <w:proofErr w:type="spellEnd"/>
        <w:r w:rsidRPr="00EC3ED7">
          <w:rPr>
            <w:rFonts w:ascii="Segoe UI" w:eastAsia="Times New Roman" w:hAnsi="Segoe UI" w:cs="Segoe UI"/>
            <w:sz w:val="21"/>
            <w:szCs w:val="21"/>
            <w:lang w:eastAsia="fr-FR"/>
          </w:rPr>
          <w:t>.</w:t>
        </w:r>
      </w:ins>
    </w:p>
    <w:p w14:paraId="252E114B" w14:textId="77777777" w:rsidR="00EC3ED7" w:rsidRPr="00EC3ED7" w:rsidRDefault="00EC3ED7" w:rsidP="00EC3ED7">
      <w:pPr>
        <w:numPr>
          <w:ilvl w:val="0"/>
          <w:numId w:val="56"/>
        </w:numPr>
        <w:pBdr>
          <w:top w:val="single" w:sz="2" w:space="0" w:color="D9D9E3"/>
          <w:left w:val="single" w:sz="2" w:space="5" w:color="D9D9E3"/>
          <w:bottom w:val="single" w:sz="2" w:space="0" w:color="D9D9E3"/>
          <w:right w:val="single" w:sz="2" w:space="0" w:color="D9D9E3"/>
        </w:pBdr>
        <w:spacing w:after="0" w:line="240" w:lineRule="auto"/>
        <w:rPr>
          <w:ins w:id="457" w:author="rachid chon" w:date="2023-02-23T01:16:00Z"/>
          <w:rFonts w:ascii="Segoe UI" w:eastAsia="Times New Roman" w:hAnsi="Segoe UI" w:cs="Segoe UI"/>
          <w:sz w:val="21"/>
          <w:szCs w:val="21"/>
          <w:lang w:eastAsia="fr-FR"/>
        </w:rPr>
      </w:pPr>
      <w:proofErr w:type="spellStart"/>
      <w:proofErr w:type="gramStart"/>
      <w:ins w:id="458" w:author="rachid chon" w:date="2023-02-23T01:16:00Z">
        <w:r w:rsidRPr="00EC3ED7">
          <w:rPr>
            <w:rFonts w:ascii="Segoe UI" w:eastAsia="Times New Roman" w:hAnsi="Segoe UI" w:cs="Segoe UI"/>
            <w:sz w:val="21"/>
            <w:szCs w:val="21"/>
            <w:lang w:eastAsia="fr-FR"/>
          </w:rPr>
          <w:t>check</w:t>
        </w:r>
        <w:proofErr w:type="gramEnd"/>
        <w:r w:rsidRPr="00EC3ED7">
          <w:rPr>
            <w:rFonts w:ascii="Segoe UI" w:eastAsia="Times New Roman" w:hAnsi="Segoe UI" w:cs="Segoe UI"/>
            <w:sz w:val="21"/>
            <w:szCs w:val="21"/>
            <w:lang w:eastAsia="fr-FR"/>
          </w:rPr>
          <w:t>_package</w:t>
        </w:r>
        <w:proofErr w:type="spellEnd"/>
        <w:r w:rsidRPr="00EC3ED7">
          <w:rPr>
            <w:rFonts w:ascii="Segoe UI" w:eastAsia="Times New Roman" w:hAnsi="Segoe UI" w:cs="Segoe UI"/>
            <w:sz w:val="21"/>
            <w:szCs w:val="21"/>
            <w:lang w:eastAsia="fr-FR"/>
          </w:rPr>
          <w:t>(package): vérifie si le package spécifié est installé sur le système.</w:t>
        </w:r>
      </w:ins>
    </w:p>
    <w:p w14:paraId="735A3E63"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59" w:author="rachid chon" w:date="2023-02-23T01:16:00Z"/>
          <w:rFonts w:ascii="Segoe UI" w:eastAsia="Times New Roman" w:hAnsi="Segoe UI" w:cs="Segoe UI"/>
          <w:sz w:val="21"/>
          <w:szCs w:val="21"/>
          <w:lang w:eastAsia="fr-FR"/>
        </w:rPr>
      </w:pPr>
      <w:proofErr w:type="gramStart"/>
      <w:ins w:id="460" w:author="rachid chon" w:date="2023-02-23T01:16:00Z">
        <w:r w:rsidRPr="00EC3ED7">
          <w:rPr>
            <w:rFonts w:ascii="Segoe UI" w:eastAsia="Times New Roman" w:hAnsi="Segoe UI" w:cs="Segoe UI"/>
            <w:sz w:val="21"/>
            <w:szCs w:val="21"/>
            <w:lang w:eastAsia="fr-FR"/>
          </w:rPr>
          <w:t>main.py:</w:t>
        </w:r>
        <w:proofErr w:type="gramEnd"/>
      </w:ins>
    </w:p>
    <w:p w14:paraId="68185B7E" w14:textId="77777777" w:rsidR="00EC3ED7" w:rsidRPr="00EC3ED7" w:rsidRDefault="00EC3ED7" w:rsidP="00EC3ED7">
      <w:pPr>
        <w:numPr>
          <w:ilvl w:val="0"/>
          <w:numId w:val="57"/>
        </w:numPr>
        <w:pBdr>
          <w:top w:val="single" w:sz="2" w:space="0" w:color="D9D9E3"/>
          <w:left w:val="single" w:sz="2" w:space="5" w:color="D9D9E3"/>
          <w:bottom w:val="single" w:sz="2" w:space="0" w:color="D9D9E3"/>
          <w:right w:val="single" w:sz="2" w:space="0" w:color="D9D9E3"/>
        </w:pBdr>
        <w:spacing w:after="0" w:line="240" w:lineRule="auto"/>
        <w:rPr>
          <w:ins w:id="461" w:author="rachid chon" w:date="2023-02-23T01:16:00Z"/>
          <w:rFonts w:ascii="Segoe UI" w:eastAsia="Times New Roman" w:hAnsi="Segoe UI" w:cs="Segoe UI"/>
          <w:sz w:val="21"/>
          <w:szCs w:val="21"/>
          <w:lang w:eastAsia="fr-FR"/>
        </w:rPr>
      </w:pPr>
      <w:proofErr w:type="gramStart"/>
      <w:ins w:id="462" w:author="rachid chon" w:date="2023-02-23T01:16:00Z">
        <w:r w:rsidRPr="00EC3ED7">
          <w:rPr>
            <w:rFonts w:ascii="Segoe UI" w:eastAsia="Times New Roman" w:hAnsi="Segoe UI" w:cs="Segoe UI"/>
            <w:sz w:val="21"/>
            <w:szCs w:val="21"/>
            <w:lang w:eastAsia="fr-FR"/>
          </w:rPr>
          <w:t>main(</w:t>
        </w:r>
        <w:proofErr w:type="gramEnd"/>
        <w:r w:rsidRPr="00EC3ED7">
          <w:rPr>
            <w:rFonts w:ascii="Segoe UI" w:eastAsia="Times New Roman" w:hAnsi="Segoe UI" w:cs="Segoe UI"/>
            <w:sz w:val="21"/>
            <w:szCs w:val="21"/>
            <w:lang w:eastAsia="fr-FR"/>
          </w:rPr>
          <w:t>): fonction principale qui lance l'application Flask.</w:t>
        </w:r>
      </w:ins>
    </w:p>
    <w:p w14:paraId="097AD09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pacing w:before="300" w:after="300" w:line="240" w:lineRule="auto"/>
        <w:rPr>
          <w:ins w:id="463" w:author="rachid chon" w:date="2023-02-23T01:16:00Z"/>
          <w:rFonts w:ascii="Segoe UI" w:eastAsia="Times New Roman" w:hAnsi="Segoe UI" w:cs="Segoe UI"/>
          <w:sz w:val="21"/>
          <w:szCs w:val="21"/>
          <w:lang w:eastAsia="fr-FR"/>
        </w:rPr>
      </w:pPr>
      <w:proofErr w:type="gramStart"/>
      <w:ins w:id="464" w:author="rachid chon" w:date="2023-02-23T01:16:00Z">
        <w:r w:rsidRPr="00EC3ED7">
          <w:rPr>
            <w:rFonts w:ascii="Segoe UI" w:eastAsia="Times New Roman" w:hAnsi="Segoe UI" w:cs="Segoe UI"/>
            <w:sz w:val="21"/>
            <w:szCs w:val="21"/>
            <w:lang w:eastAsia="fr-FR"/>
          </w:rPr>
          <w:t>data_scraper.py:</w:t>
        </w:r>
        <w:proofErr w:type="gramEnd"/>
      </w:ins>
    </w:p>
    <w:p w14:paraId="47A1B05C" w14:textId="11E0AA60" w:rsidR="00EC3ED7" w:rsidRDefault="00EC3ED7" w:rsidP="00EC3ED7">
      <w:pPr>
        <w:numPr>
          <w:ilvl w:val="0"/>
          <w:numId w:val="58"/>
        </w:numPr>
        <w:pBdr>
          <w:top w:val="single" w:sz="2" w:space="0" w:color="D9D9E3"/>
          <w:left w:val="single" w:sz="2" w:space="5" w:color="D9D9E3"/>
          <w:bottom w:val="single" w:sz="2" w:space="0" w:color="D9D9E3"/>
          <w:right w:val="single" w:sz="2" w:space="0" w:color="D9D9E3"/>
        </w:pBdr>
        <w:spacing w:after="100" w:line="240" w:lineRule="auto"/>
        <w:rPr>
          <w:ins w:id="465" w:author="rachid chon" w:date="2023-02-23T01:20:00Z"/>
          <w:rFonts w:ascii="Segoe UI" w:eastAsia="Times New Roman" w:hAnsi="Segoe UI" w:cs="Segoe UI"/>
          <w:sz w:val="21"/>
          <w:szCs w:val="21"/>
          <w:lang w:eastAsia="fr-FR"/>
        </w:rPr>
      </w:pPr>
      <w:proofErr w:type="spellStart"/>
      <w:proofErr w:type="gramStart"/>
      <w:ins w:id="466" w:author="rachid chon" w:date="2023-02-23T01:16:00Z">
        <w:r w:rsidRPr="00EC3ED7">
          <w:rPr>
            <w:rFonts w:ascii="Segoe UI" w:eastAsia="Times New Roman" w:hAnsi="Segoe UI" w:cs="Segoe UI"/>
            <w:sz w:val="21"/>
            <w:szCs w:val="21"/>
            <w:lang w:eastAsia="fr-FR"/>
          </w:rPr>
          <w:t>scrape</w:t>
        </w:r>
        <w:proofErr w:type="gramEnd"/>
        <w:r w:rsidRPr="00EC3ED7">
          <w:rPr>
            <w:rFonts w:ascii="Segoe UI" w:eastAsia="Times New Roman" w:hAnsi="Segoe UI" w:cs="Segoe UI"/>
            <w:sz w:val="21"/>
            <w:szCs w:val="21"/>
            <w:lang w:eastAsia="fr-FR"/>
          </w:rPr>
          <w:t>_data</w:t>
        </w:r>
        <w:proofErr w:type="spellEnd"/>
        <w:r w:rsidRPr="00EC3ED7">
          <w:rPr>
            <w:rFonts w:ascii="Segoe UI" w:eastAsia="Times New Roman" w:hAnsi="Segoe UI" w:cs="Segoe UI"/>
            <w:sz w:val="21"/>
            <w:szCs w:val="21"/>
            <w:lang w:eastAsia="fr-FR"/>
          </w:rPr>
          <w:t xml:space="preserve">(url): récupère le contenu HTML à partir de l'URL spécifiée en utilisant </w:t>
        </w:r>
        <w:proofErr w:type="spellStart"/>
        <w:r w:rsidRPr="00EC3ED7">
          <w:rPr>
            <w:rFonts w:ascii="Segoe UI" w:eastAsia="Times New Roman" w:hAnsi="Segoe UI" w:cs="Segoe UI"/>
            <w:sz w:val="21"/>
            <w:szCs w:val="21"/>
            <w:lang w:eastAsia="fr-FR"/>
          </w:rPr>
          <w:t>Selenium</w:t>
        </w:r>
        <w:proofErr w:type="spellEnd"/>
        <w:r w:rsidRPr="00EC3ED7">
          <w:rPr>
            <w:rFonts w:ascii="Segoe UI" w:eastAsia="Times New Roman" w:hAnsi="Segoe UI" w:cs="Segoe UI"/>
            <w:sz w:val="21"/>
            <w:szCs w:val="21"/>
            <w:lang w:eastAsia="fr-FR"/>
          </w:rPr>
          <w:t xml:space="preserve"> et </w:t>
        </w:r>
        <w:proofErr w:type="spellStart"/>
        <w:r w:rsidRPr="00EC3ED7">
          <w:rPr>
            <w:rFonts w:ascii="Segoe UI" w:eastAsia="Times New Roman" w:hAnsi="Segoe UI" w:cs="Segoe UI"/>
            <w:sz w:val="21"/>
            <w:szCs w:val="21"/>
            <w:lang w:eastAsia="fr-FR"/>
          </w:rPr>
          <w:t>AntiCaptcha</w:t>
        </w:r>
        <w:proofErr w:type="spellEnd"/>
        <w:r w:rsidRPr="00EC3ED7">
          <w:rPr>
            <w:rFonts w:ascii="Segoe UI" w:eastAsia="Times New Roman" w:hAnsi="Segoe UI" w:cs="Segoe UI"/>
            <w:sz w:val="21"/>
            <w:szCs w:val="21"/>
            <w:lang w:eastAsia="fr-FR"/>
          </w:rPr>
          <w:t>, le parse</w:t>
        </w:r>
      </w:ins>
    </w:p>
    <w:p w14:paraId="72F4DEDE" w14:textId="03FEF574" w:rsidR="00EC3ED7" w:rsidRDefault="00EC3ED7" w:rsidP="00EC3ED7">
      <w:pPr>
        <w:pBdr>
          <w:top w:val="single" w:sz="2" w:space="0" w:color="D9D9E3"/>
          <w:left w:val="single" w:sz="2" w:space="5" w:color="D9D9E3"/>
          <w:bottom w:val="single" w:sz="2" w:space="0" w:color="D9D9E3"/>
          <w:right w:val="single" w:sz="2" w:space="0" w:color="D9D9E3"/>
        </w:pBdr>
        <w:spacing w:after="100" w:line="240" w:lineRule="auto"/>
        <w:rPr>
          <w:ins w:id="467" w:author="rachid chon" w:date="2023-02-23T01:20:00Z"/>
          <w:rFonts w:ascii="Segoe UI" w:eastAsia="Times New Roman" w:hAnsi="Segoe UI" w:cs="Segoe UI"/>
          <w:sz w:val="21"/>
          <w:szCs w:val="21"/>
          <w:lang w:eastAsia="fr-FR"/>
        </w:rPr>
      </w:pPr>
    </w:p>
    <w:p w14:paraId="671B0A8D" w14:textId="64D371D5" w:rsidR="00EC3ED7" w:rsidRDefault="00EC3ED7" w:rsidP="00EC3ED7">
      <w:pPr>
        <w:pBdr>
          <w:top w:val="single" w:sz="2" w:space="0" w:color="D9D9E3"/>
          <w:left w:val="single" w:sz="2" w:space="5" w:color="D9D9E3"/>
          <w:bottom w:val="single" w:sz="2" w:space="0" w:color="D9D9E3"/>
          <w:right w:val="single" w:sz="2" w:space="0" w:color="D9D9E3"/>
        </w:pBdr>
        <w:spacing w:after="100" w:line="240" w:lineRule="auto"/>
        <w:rPr>
          <w:ins w:id="468" w:author="rachid chon" w:date="2023-02-23T01:20:00Z"/>
          <w:rFonts w:ascii="Segoe UI" w:eastAsia="Times New Roman" w:hAnsi="Segoe UI" w:cs="Segoe UI"/>
          <w:sz w:val="21"/>
          <w:szCs w:val="21"/>
          <w:lang w:eastAsia="fr-FR"/>
        </w:rPr>
      </w:pPr>
    </w:p>
    <w:p w14:paraId="1EC2EE65" w14:textId="2A704625" w:rsidR="00EC3ED7" w:rsidRDefault="00EC3ED7" w:rsidP="00EC3ED7">
      <w:pPr>
        <w:pStyle w:val="Titre"/>
        <w:rPr>
          <w:ins w:id="469" w:author="rachid chon" w:date="2023-02-23T01:20:00Z"/>
          <w:rFonts w:eastAsia="Times New Roman"/>
          <w:lang w:eastAsia="fr-FR"/>
        </w:rPr>
      </w:pPr>
      <w:proofErr w:type="gramStart"/>
      <w:ins w:id="470" w:author="rachid chon" w:date="2023-02-23T01:20:00Z">
        <w:r>
          <w:rPr>
            <w:rFonts w:eastAsia="Times New Roman"/>
            <w:lang w:eastAsia="fr-FR"/>
          </w:rPr>
          <w:t>modules</w:t>
        </w:r>
        <w:proofErr w:type="gramEnd"/>
        <w:r>
          <w:rPr>
            <w:rFonts w:eastAsia="Times New Roman"/>
            <w:lang w:eastAsia="fr-FR"/>
          </w:rPr>
          <w:t xml:space="preserve"> </w:t>
        </w:r>
        <w:proofErr w:type="spellStart"/>
        <w:r>
          <w:rPr>
            <w:rFonts w:eastAsia="Times New Roman"/>
            <w:lang w:eastAsia="fr-FR"/>
          </w:rPr>
          <w:t>a</w:t>
        </w:r>
        <w:proofErr w:type="spellEnd"/>
        <w:r>
          <w:rPr>
            <w:rFonts w:eastAsia="Times New Roman"/>
            <w:lang w:eastAsia="fr-FR"/>
          </w:rPr>
          <w:t xml:space="preserve"> déclarer dans les fichiers</w:t>
        </w:r>
      </w:ins>
    </w:p>
    <w:p w14:paraId="303FC100" w14:textId="3B28BE92" w:rsidR="00EC3ED7" w:rsidRDefault="00EC3ED7" w:rsidP="00EC3ED7">
      <w:pPr>
        <w:rPr>
          <w:ins w:id="471" w:author="rachid chon" w:date="2023-02-23T01:20:00Z"/>
          <w:lang w:eastAsia="fr-FR"/>
        </w:rPr>
      </w:pPr>
    </w:p>
    <w:p w14:paraId="46051B99"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after="300" w:line="240" w:lineRule="auto"/>
        <w:rPr>
          <w:ins w:id="472" w:author="rachid chon" w:date="2023-02-23T01:20:00Z"/>
          <w:rFonts w:ascii="Segoe UI" w:eastAsia="Times New Roman" w:hAnsi="Segoe UI" w:cs="Segoe UI"/>
          <w:color w:val="D1D5DB"/>
          <w:sz w:val="24"/>
          <w:szCs w:val="24"/>
          <w:lang w:eastAsia="fr-FR"/>
        </w:rPr>
      </w:pPr>
      <w:proofErr w:type="gramStart"/>
      <w:ins w:id="473" w:author="rachid chon" w:date="2023-02-23T01:20:00Z">
        <w:r w:rsidRPr="00EC3ED7">
          <w:rPr>
            <w:rFonts w:ascii="Segoe UI" w:eastAsia="Times New Roman" w:hAnsi="Segoe UI" w:cs="Segoe UI"/>
            <w:color w:val="D1D5DB"/>
            <w:sz w:val="24"/>
            <w:szCs w:val="24"/>
            <w:lang w:eastAsia="fr-FR"/>
          </w:rPr>
          <w:t>modules</w:t>
        </w:r>
        <w:proofErr w:type="gramEnd"/>
        <w:r w:rsidRPr="00EC3ED7">
          <w:rPr>
            <w:rFonts w:ascii="Segoe UI" w:eastAsia="Times New Roman" w:hAnsi="Segoe UI" w:cs="Segoe UI"/>
            <w:color w:val="D1D5DB"/>
            <w:sz w:val="24"/>
            <w:szCs w:val="24"/>
            <w:lang w:eastAsia="fr-FR"/>
          </w:rPr>
          <w:t xml:space="preserve"> à ajouter pour chaque fichier :</w:t>
        </w:r>
      </w:ins>
    </w:p>
    <w:p w14:paraId="4D009D77"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74" w:author="rachid chon" w:date="2023-02-23T01:20:00Z"/>
          <w:rFonts w:ascii="Segoe UI" w:eastAsia="Times New Roman" w:hAnsi="Segoe UI" w:cs="Segoe UI"/>
          <w:color w:val="D1D5DB"/>
          <w:sz w:val="24"/>
          <w:szCs w:val="24"/>
          <w:lang w:eastAsia="fr-FR"/>
        </w:rPr>
      </w:pPr>
      <w:proofErr w:type="gramStart"/>
      <w:ins w:id="475" w:author="rachid chon" w:date="2023-02-23T01:20:00Z">
        <w:r w:rsidRPr="00EC3ED7">
          <w:rPr>
            <w:rFonts w:ascii="Segoe UI" w:eastAsia="Times New Roman" w:hAnsi="Segoe UI" w:cs="Segoe UI"/>
            <w:color w:val="D1D5DB"/>
            <w:sz w:val="24"/>
            <w:szCs w:val="24"/>
            <w:lang w:eastAsia="fr-FR"/>
          </w:rPr>
          <w:t>scraper.py:</w:t>
        </w:r>
        <w:proofErr w:type="gramEnd"/>
      </w:ins>
    </w:p>
    <w:p w14:paraId="2BA5B2C0"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76" w:author="rachid chon" w:date="2023-02-23T01:20:00Z"/>
          <w:rFonts w:ascii="Segoe UI" w:eastAsia="Times New Roman" w:hAnsi="Segoe UI" w:cs="Segoe UI"/>
          <w:color w:val="D1D5DB"/>
          <w:sz w:val="24"/>
          <w:szCs w:val="24"/>
          <w:lang w:eastAsia="fr-FR"/>
        </w:rPr>
      </w:pPr>
      <w:proofErr w:type="gramStart"/>
      <w:ins w:id="477" w:author="rachid chon" w:date="2023-02-23T01:20:00Z">
        <w:r w:rsidRPr="00EC3ED7">
          <w:rPr>
            <w:rFonts w:ascii="Segoe UI" w:eastAsia="Times New Roman" w:hAnsi="Segoe UI" w:cs="Segoe UI"/>
            <w:color w:val="D1D5DB"/>
            <w:sz w:val="24"/>
            <w:szCs w:val="24"/>
            <w:lang w:eastAsia="fr-FR"/>
          </w:rPr>
          <w:t>pandas</w:t>
        </w:r>
        <w:proofErr w:type="gramEnd"/>
      </w:ins>
    </w:p>
    <w:p w14:paraId="0EC74565"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78" w:author="rachid chon" w:date="2023-02-23T01:20:00Z"/>
          <w:rFonts w:ascii="Segoe UI" w:eastAsia="Times New Roman" w:hAnsi="Segoe UI" w:cs="Segoe UI"/>
          <w:color w:val="D1D5DB"/>
          <w:sz w:val="24"/>
          <w:szCs w:val="24"/>
          <w:lang w:eastAsia="fr-FR"/>
        </w:rPr>
      </w:pPr>
      <w:proofErr w:type="spellStart"/>
      <w:proofErr w:type="gramStart"/>
      <w:ins w:id="479"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0DBDFEC6"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0" w:author="rachid chon" w:date="2023-02-23T01:20:00Z"/>
          <w:rFonts w:ascii="Segoe UI" w:eastAsia="Times New Roman" w:hAnsi="Segoe UI" w:cs="Segoe UI"/>
          <w:color w:val="D1D5DB"/>
          <w:sz w:val="24"/>
          <w:szCs w:val="24"/>
          <w:lang w:eastAsia="fr-FR"/>
        </w:rPr>
      </w:pPr>
      <w:proofErr w:type="spellStart"/>
      <w:proofErr w:type="gramStart"/>
      <w:ins w:id="481"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4CE3A58E"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2" w:author="rachid chon" w:date="2023-02-23T01:20:00Z"/>
          <w:rFonts w:ascii="Segoe UI" w:eastAsia="Times New Roman" w:hAnsi="Segoe UI" w:cs="Segoe UI"/>
          <w:color w:val="D1D5DB"/>
          <w:sz w:val="24"/>
          <w:szCs w:val="24"/>
          <w:lang w:eastAsia="fr-FR"/>
        </w:rPr>
      </w:pPr>
      <w:proofErr w:type="spellStart"/>
      <w:proofErr w:type="gramStart"/>
      <w:ins w:id="483"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54531832" w14:textId="77777777" w:rsidR="00EC3ED7" w:rsidRPr="00EC3ED7" w:rsidRDefault="00EC3ED7" w:rsidP="00EC3ED7">
      <w:pPr>
        <w:numPr>
          <w:ilvl w:val="0"/>
          <w:numId w:val="5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4" w:author="rachid chon" w:date="2023-02-23T01:20:00Z"/>
          <w:rFonts w:ascii="Segoe UI" w:eastAsia="Times New Roman" w:hAnsi="Segoe UI" w:cs="Segoe UI"/>
          <w:color w:val="D1D5DB"/>
          <w:sz w:val="24"/>
          <w:szCs w:val="24"/>
          <w:lang w:eastAsia="fr-FR"/>
        </w:rPr>
      </w:pPr>
      <w:proofErr w:type="spellStart"/>
      <w:proofErr w:type="gramStart"/>
      <w:ins w:id="485"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12D40751"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86" w:author="rachid chon" w:date="2023-02-23T01:20:00Z"/>
          <w:rFonts w:ascii="Segoe UI" w:eastAsia="Times New Roman" w:hAnsi="Segoe UI" w:cs="Segoe UI"/>
          <w:color w:val="D1D5DB"/>
          <w:sz w:val="24"/>
          <w:szCs w:val="24"/>
          <w:lang w:eastAsia="fr-FR"/>
        </w:rPr>
      </w:pPr>
      <w:proofErr w:type="gramStart"/>
      <w:ins w:id="487" w:author="rachid chon" w:date="2023-02-23T01:20:00Z">
        <w:r w:rsidRPr="00EC3ED7">
          <w:rPr>
            <w:rFonts w:ascii="Segoe UI" w:eastAsia="Times New Roman" w:hAnsi="Segoe UI" w:cs="Segoe UI"/>
            <w:color w:val="D1D5DB"/>
            <w:sz w:val="24"/>
            <w:szCs w:val="24"/>
            <w:lang w:eastAsia="fr-FR"/>
          </w:rPr>
          <w:t>stats.py:</w:t>
        </w:r>
        <w:proofErr w:type="gramEnd"/>
      </w:ins>
    </w:p>
    <w:p w14:paraId="6B295709" w14:textId="77777777" w:rsidR="00EC3ED7" w:rsidRPr="00EC3ED7" w:rsidRDefault="00EC3ED7" w:rsidP="00EC3ED7">
      <w:pPr>
        <w:numPr>
          <w:ilvl w:val="0"/>
          <w:numId w:val="60"/>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88" w:author="rachid chon" w:date="2023-02-23T01:20:00Z"/>
          <w:rFonts w:ascii="Segoe UI" w:eastAsia="Times New Roman" w:hAnsi="Segoe UI" w:cs="Segoe UI"/>
          <w:color w:val="D1D5DB"/>
          <w:sz w:val="24"/>
          <w:szCs w:val="24"/>
          <w:lang w:eastAsia="fr-FR"/>
        </w:rPr>
      </w:pPr>
      <w:proofErr w:type="gramStart"/>
      <w:ins w:id="489" w:author="rachid chon" w:date="2023-02-23T01:20:00Z">
        <w:r w:rsidRPr="00EC3ED7">
          <w:rPr>
            <w:rFonts w:ascii="Segoe UI" w:eastAsia="Times New Roman" w:hAnsi="Segoe UI" w:cs="Segoe UI"/>
            <w:color w:val="D1D5DB"/>
            <w:sz w:val="24"/>
            <w:szCs w:val="24"/>
            <w:lang w:eastAsia="fr-FR"/>
          </w:rPr>
          <w:t>pandas</w:t>
        </w:r>
        <w:proofErr w:type="gramEnd"/>
      </w:ins>
    </w:p>
    <w:p w14:paraId="2BFCDF5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0" w:author="rachid chon" w:date="2023-02-23T01:20:00Z"/>
          <w:rFonts w:ascii="Segoe UI" w:eastAsia="Times New Roman" w:hAnsi="Segoe UI" w:cs="Segoe UI"/>
          <w:color w:val="D1D5DB"/>
          <w:sz w:val="24"/>
          <w:szCs w:val="24"/>
          <w:lang w:eastAsia="fr-FR"/>
        </w:rPr>
      </w:pPr>
      <w:proofErr w:type="gramStart"/>
      <w:ins w:id="491" w:author="rachid chon" w:date="2023-02-23T01:20:00Z">
        <w:r w:rsidRPr="00EC3ED7">
          <w:rPr>
            <w:rFonts w:ascii="Segoe UI" w:eastAsia="Times New Roman" w:hAnsi="Segoe UI" w:cs="Segoe UI"/>
            <w:color w:val="D1D5DB"/>
            <w:sz w:val="24"/>
            <w:szCs w:val="24"/>
            <w:lang w:eastAsia="fr-FR"/>
          </w:rPr>
          <w:t>views.py:</w:t>
        </w:r>
        <w:proofErr w:type="gramEnd"/>
      </w:ins>
    </w:p>
    <w:p w14:paraId="1F10FC2D" w14:textId="77777777" w:rsidR="00EC3ED7" w:rsidRPr="00EC3ED7" w:rsidRDefault="00EC3ED7" w:rsidP="00EC3ED7">
      <w:pPr>
        <w:numPr>
          <w:ilvl w:val="0"/>
          <w:numId w:val="6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2" w:author="rachid chon" w:date="2023-02-23T01:20:00Z"/>
          <w:rFonts w:ascii="Segoe UI" w:eastAsia="Times New Roman" w:hAnsi="Segoe UI" w:cs="Segoe UI"/>
          <w:color w:val="D1D5DB"/>
          <w:sz w:val="24"/>
          <w:szCs w:val="24"/>
          <w:lang w:eastAsia="fr-FR"/>
        </w:rPr>
      </w:pPr>
      <w:proofErr w:type="gramStart"/>
      <w:ins w:id="493" w:author="rachid chon" w:date="2023-02-23T01:20:00Z">
        <w:r w:rsidRPr="00EC3ED7">
          <w:rPr>
            <w:rFonts w:ascii="Segoe UI" w:eastAsia="Times New Roman" w:hAnsi="Segoe UI" w:cs="Segoe UI"/>
            <w:color w:val="D1D5DB"/>
            <w:sz w:val="24"/>
            <w:szCs w:val="24"/>
            <w:lang w:eastAsia="fr-FR"/>
          </w:rPr>
          <w:t>pandas</w:t>
        </w:r>
        <w:proofErr w:type="gramEnd"/>
      </w:ins>
    </w:p>
    <w:p w14:paraId="69A70F94" w14:textId="77777777" w:rsidR="00EC3ED7" w:rsidRPr="00EC3ED7" w:rsidRDefault="00EC3ED7" w:rsidP="00EC3ED7">
      <w:pPr>
        <w:numPr>
          <w:ilvl w:val="0"/>
          <w:numId w:val="61"/>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4" w:author="rachid chon" w:date="2023-02-23T01:20:00Z"/>
          <w:rFonts w:ascii="Segoe UI" w:eastAsia="Times New Roman" w:hAnsi="Segoe UI" w:cs="Segoe UI"/>
          <w:color w:val="D1D5DB"/>
          <w:sz w:val="24"/>
          <w:szCs w:val="24"/>
          <w:lang w:eastAsia="fr-FR"/>
        </w:rPr>
      </w:pPr>
      <w:proofErr w:type="spellStart"/>
      <w:proofErr w:type="gramStart"/>
      <w:ins w:id="495" w:author="rachid chon" w:date="2023-02-23T01:20:00Z">
        <w:r w:rsidRPr="00EC3ED7">
          <w:rPr>
            <w:rFonts w:ascii="Segoe UI" w:eastAsia="Times New Roman" w:hAnsi="Segoe UI" w:cs="Segoe UI"/>
            <w:color w:val="D1D5DB"/>
            <w:sz w:val="24"/>
            <w:szCs w:val="24"/>
            <w:lang w:eastAsia="fr-FR"/>
          </w:rPr>
          <w:t>flask</w:t>
        </w:r>
        <w:proofErr w:type="spellEnd"/>
        <w:proofErr w:type="gramEnd"/>
      </w:ins>
    </w:p>
    <w:p w14:paraId="490D9AA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496" w:author="rachid chon" w:date="2023-02-23T01:20:00Z"/>
          <w:rFonts w:ascii="Segoe UI" w:eastAsia="Times New Roman" w:hAnsi="Segoe UI" w:cs="Segoe UI"/>
          <w:color w:val="D1D5DB"/>
          <w:sz w:val="24"/>
          <w:szCs w:val="24"/>
          <w:lang w:eastAsia="fr-FR"/>
        </w:rPr>
      </w:pPr>
      <w:proofErr w:type="gramStart"/>
      <w:ins w:id="497" w:author="rachid chon" w:date="2023-02-23T01:20:00Z">
        <w:r w:rsidRPr="00EC3ED7">
          <w:rPr>
            <w:rFonts w:ascii="Segoe UI" w:eastAsia="Times New Roman" w:hAnsi="Segoe UI" w:cs="Segoe UI"/>
            <w:color w:val="D1D5DB"/>
            <w:sz w:val="24"/>
            <w:szCs w:val="24"/>
            <w:lang w:eastAsia="fr-FR"/>
          </w:rPr>
          <w:t>utils.py:</w:t>
        </w:r>
        <w:proofErr w:type="gramEnd"/>
      </w:ins>
    </w:p>
    <w:p w14:paraId="29F3A6A1" w14:textId="77777777" w:rsidR="00EC3ED7" w:rsidRPr="00EC3ED7" w:rsidRDefault="00EC3ED7" w:rsidP="00EC3ED7">
      <w:pPr>
        <w:numPr>
          <w:ilvl w:val="0"/>
          <w:numId w:val="62"/>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498" w:author="rachid chon" w:date="2023-02-23T01:20:00Z"/>
          <w:rFonts w:ascii="Segoe UI" w:eastAsia="Times New Roman" w:hAnsi="Segoe UI" w:cs="Segoe UI"/>
          <w:color w:val="D1D5DB"/>
          <w:sz w:val="24"/>
          <w:szCs w:val="24"/>
          <w:lang w:eastAsia="fr-FR"/>
        </w:rPr>
      </w:pPr>
      <w:proofErr w:type="gramStart"/>
      <w:ins w:id="499" w:author="rachid chon" w:date="2023-02-23T01:20:00Z">
        <w:r w:rsidRPr="00EC3ED7">
          <w:rPr>
            <w:rFonts w:ascii="Segoe UI" w:eastAsia="Times New Roman" w:hAnsi="Segoe UI" w:cs="Segoe UI"/>
            <w:color w:val="D1D5DB"/>
            <w:sz w:val="24"/>
            <w:szCs w:val="24"/>
            <w:lang w:eastAsia="fr-FR"/>
          </w:rPr>
          <w:t>pandas</w:t>
        </w:r>
        <w:proofErr w:type="gramEnd"/>
      </w:ins>
    </w:p>
    <w:p w14:paraId="034C48C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00" w:author="rachid chon" w:date="2023-02-23T01:20:00Z"/>
          <w:rFonts w:ascii="Segoe UI" w:eastAsia="Times New Roman" w:hAnsi="Segoe UI" w:cs="Segoe UI"/>
          <w:color w:val="D1D5DB"/>
          <w:sz w:val="24"/>
          <w:szCs w:val="24"/>
          <w:lang w:eastAsia="fr-FR"/>
        </w:rPr>
      </w:pPr>
      <w:proofErr w:type="gramStart"/>
      <w:ins w:id="501" w:author="rachid chon" w:date="2023-02-23T01:20:00Z">
        <w:r w:rsidRPr="00EC3ED7">
          <w:rPr>
            <w:rFonts w:ascii="Segoe UI" w:eastAsia="Times New Roman" w:hAnsi="Segoe UI" w:cs="Segoe UI"/>
            <w:color w:val="D1D5DB"/>
            <w:sz w:val="24"/>
            <w:szCs w:val="24"/>
            <w:lang w:eastAsia="fr-FR"/>
          </w:rPr>
          <w:t>main.py:</w:t>
        </w:r>
        <w:proofErr w:type="gramEnd"/>
      </w:ins>
    </w:p>
    <w:p w14:paraId="2090CF6A"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2" w:author="rachid chon" w:date="2023-02-23T01:20:00Z"/>
          <w:rFonts w:ascii="Segoe UI" w:eastAsia="Times New Roman" w:hAnsi="Segoe UI" w:cs="Segoe UI"/>
          <w:color w:val="D1D5DB"/>
          <w:sz w:val="24"/>
          <w:szCs w:val="24"/>
          <w:lang w:eastAsia="fr-FR"/>
        </w:rPr>
      </w:pPr>
      <w:proofErr w:type="spellStart"/>
      <w:proofErr w:type="gramStart"/>
      <w:ins w:id="503" w:author="rachid chon" w:date="2023-02-23T01:20:00Z">
        <w:r w:rsidRPr="00EC3ED7">
          <w:rPr>
            <w:rFonts w:ascii="Segoe UI" w:eastAsia="Times New Roman" w:hAnsi="Segoe UI" w:cs="Segoe UI"/>
            <w:color w:val="D1D5DB"/>
            <w:sz w:val="24"/>
            <w:szCs w:val="24"/>
            <w:lang w:eastAsia="fr-FR"/>
          </w:rPr>
          <w:t>flask</w:t>
        </w:r>
        <w:proofErr w:type="spellEnd"/>
        <w:proofErr w:type="gramEnd"/>
      </w:ins>
    </w:p>
    <w:p w14:paraId="6E71D62C"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4" w:author="rachid chon" w:date="2023-02-23T01:20:00Z"/>
          <w:rFonts w:ascii="Segoe UI" w:eastAsia="Times New Roman" w:hAnsi="Segoe UI" w:cs="Segoe UI"/>
          <w:color w:val="D1D5DB"/>
          <w:sz w:val="24"/>
          <w:szCs w:val="24"/>
          <w:lang w:eastAsia="fr-FR"/>
        </w:rPr>
      </w:pPr>
      <w:proofErr w:type="spellStart"/>
      <w:proofErr w:type="gramStart"/>
      <w:ins w:id="505" w:author="rachid chon" w:date="2023-02-23T01:20:00Z">
        <w:r w:rsidRPr="00EC3ED7">
          <w:rPr>
            <w:rFonts w:ascii="Segoe UI" w:eastAsia="Times New Roman" w:hAnsi="Segoe UI" w:cs="Segoe UI"/>
            <w:color w:val="D1D5DB"/>
            <w:sz w:val="24"/>
            <w:szCs w:val="24"/>
            <w:lang w:eastAsia="fr-FR"/>
          </w:rPr>
          <w:t>views</w:t>
        </w:r>
        <w:proofErr w:type="spellEnd"/>
        <w:proofErr w:type="gramEnd"/>
      </w:ins>
    </w:p>
    <w:p w14:paraId="20323D76" w14:textId="77777777" w:rsidR="00EC3ED7" w:rsidRPr="00EC3ED7" w:rsidRDefault="00EC3ED7" w:rsidP="00EC3ED7">
      <w:pPr>
        <w:numPr>
          <w:ilvl w:val="0"/>
          <w:numId w:val="63"/>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06" w:author="rachid chon" w:date="2023-02-23T01:20:00Z"/>
          <w:rFonts w:ascii="Segoe UI" w:eastAsia="Times New Roman" w:hAnsi="Segoe UI" w:cs="Segoe UI"/>
          <w:color w:val="D1D5DB"/>
          <w:sz w:val="24"/>
          <w:szCs w:val="24"/>
          <w:lang w:eastAsia="fr-FR"/>
        </w:rPr>
      </w:pPr>
      <w:proofErr w:type="spellStart"/>
      <w:proofErr w:type="gramStart"/>
      <w:ins w:id="507" w:author="rachid chon" w:date="2023-02-23T01:20:00Z">
        <w:r w:rsidRPr="00EC3ED7">
          <w:rPr>
            <w:rFonts w:ascii="Segoe UI" w:eastAsia="Times New Roman" w:hAnsi="Segoe UI" w:cs="Segoe UI"/>
            <w:color w:val="D1D5DB"/>
            <w:sz w:val="24"/>
            <w:szCs w:val="24"/>
            <w:lang w:eastAsia="fr-FR"/>
          </w:rPr>
          <w:t>utils</w:t>
        </w:r>
        <w:proofErr w:type="spellEnd"/>
        <w:proofErr w:type="gramEnd"/>
      </w:ins>
    </w:p>
    <w:p w14:paraId="426CABDD"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08" w:author="rachid chon" w:date="2023-02-23T01:20:00Z"/>
          <w:rFonts w:ascii="Segoe UI" w:eastAsia="Times New Roman" w:hAnsi="Segoe UI" w:cs="Segoe UI"/>
          <w:color w:val="D1D5DB"/>
          <w:sz w:val="24"/>
          <w:szCs w:val="24"/>
          <w:lang w:eastAsia="fr-FR"/>
        </w:rPr>
      </w:pPr>
      <w:proofErr w:type="gramStart"/>
      <w:ins w:id="509" w:author="rachid chon" w:date="2023-02-23T01:20:00Z">
        <w:r w:rsidRPr="00EC3ED7">
          <w:rPr>
            <w:rFonts w:ascii="Segoe UI" w:eastAsia="Times New Roman" w:hAnsi="Segoe UI" w:cs="Segoe UI"/>
            <w:color w:val="D1D5DB"/>
            <w:sz w:val="24"/>
            <w:szCs w:val="24"/>
            <w:lang w:eastAsia="fr-FR"/>
          </w:rPr>
          <w:t>data_scraper.py:</w:t>
        </w:r>
        <w:proofErr w:type="gramEnd"/>
      </w:ins>
    </w:p>
    <w:p w14:paraId="5E0A0883"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0" w:author="rachid chon" w:date="2023-02-23T01:20:00Z"/>
          <w:rFonts w:ascii="Segoe UI" w:eastAsia="Times New Roman" w:hAnsi="Segoe UI" w:cs="Segoe UI"/>
          <w:color w:val="D1D5DB"/>
          <w:sz w:val="24"/>
          <w:szCs w:val="24"/>
          <w:lang w:eastAsia="fr-FR"/>
        </w:rPr>
      </w:pPr>
      <w:proofErr w:type="gramStart"/>
      <w:ins w:id="511" w:author="rachid chon" w:date="2023-02-23T01:20:00Z">
        <w:r w:rsidRPr="00EC3ED7">
          <w:rPr>
            <w:rFonts w:ascii="Segoe UI" w:eastAsia="Times New Roman" w:hAnsi="Segoe UI" w:cs="Segoe UI"/>
            <w:color w:val="D1D5DB"/>
            <w:sz w:val="24"/>
            <w:szCs w:val="24"/>
            <w:lang w:eastAsia="fr-FR"/>
          </w:rPr>
          <w:t>pandas</w:t>
        </w:r>
        <w:proofErr w:type="gramEnd"/>
      </w:ins>
    </w:p>
    <w:p w14:paraId="41F57184"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2" w:author="rachid chon" w:date="2023-02-23T01:20:00Z"/>
          <w:rFonts w:ascii="Segoe UI" w:eastAsia="Times New Roman" w:hAnsi="Segoe UI" w:cs="Segoe UI"/>
          <w:color w:val="D1D5DB"/>
          <w:sz w:val="24"/>
          <w:szCs w:val="24"/>
          <w:lang w:eastAsia="fr-FR"/>
        </w:rPr>
      </w:pPr>
      <w:proofErr w:type="spellStart"/>
      <w:proofErr w:type="gramStart"/>
      <w:ins w:id="513"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0010AC53"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4" w:author="rachid chon" w:date="2023-02-23T01:20:00Z"/>
          <w:rFonts w:ascii="Segoe UI" w:eastAsia="Times New Roman" w:hAnsi="Segoe UI" w:cs="Segoe UI"/>
          <w:color w:val="D1D5DB"/>
          <w:sz w:val="24"/>
          <w:szCs w:val="24"/>
          <w:lang w:eastAsia="fr-FR"/>
        </w:rPr>
      </w:pPr>
      <w:proofErr w:type="spellStart"/>
      <w:proofErr w:type="gramStart"/>
      <w:ins w:id="515"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1AAF97B0"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6" w:author="rachid chon" w:date="2023-02-23T01:20:00Z"/>
          <w:rFonts w:ascii="Segoe UI" w:eastAsia="Times New Roman" w:hAnsi="Segoe UI" w:cs="Segoe UI"/>
          <w:color w:val="D1D5DB"/>
          <w:sz w:val="24"/>
          <w:szCs w:val="24"/>
          <w:lang w:eastAsia="fr-FR"/>
        </w:rPr>
      </w:pPr>
      <w:proofErr w:type="spellStart"/>
      <w:proofErr w:type="gramStart"/>
      <w:ins w:id="517"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5D5B02DE" w14:textId="77777777" w:rsidR="00EC3ED7" w:rsidRPr="00EC3ED7" w:rsidRDefault="00EC3ED7" w:rsidP="00EC3ED7">
      <w:pPr>
        <w:numPr>
          <w:ilvl w:val="0"/>
          <w:numId w:val="64"/>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18" w:author="rachid chon" w:date="2023-02-23T01:20:00Z"/>
          <w:rFonts w:ascii="Segoe UI" w:eastAsia="Times New Roman" w:hAnsi="Segoe UI" w:cs="Segoe UI"/>
          <w:color w:val="D1D5DB"/>
          <w:sz w:val="24"/>
          <w:szCs w:val="24"/>
          <w:lang w:eastAsia="fr-FR"/>
        </w:rPr>
      </w:pPr>
      <w:proofErr w:type="spellStart"/>
      <w:proofErr w:type="gramStart"/>
      <w:ins w:id="519"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0789F48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0" w:author="rachid chon" w:date="2023-02-23T01:20:00Z"/>
          <w:rFonts w:ascii="Segoe UI" w:eastAsia="Times New Roman" w:hAnsi="Segoe UI" w:cs="Segoe UI"/>
          <w:color w:val="D1D5DB"/>
          <w:sz w:val="24"/>
          <w:szCs w:val="24"/>
          <w:lang w:eastAsia="fr-FR"/>
        </w:rPr>
      </w:pPr>
      <w:proofErr w:type="gramStart"/>
      <w:ins w:id="521" w:author="rachid chon" w:date="2023-02-23T01:20:00Z">
        <w:r w:rsidRPr="00EC3ED7">
          <w:rPr>
            <w:rFonts w:ascii="Segoe UI" w:eastAsia="Times New Roman" w:hAnsi="Segoe UI" w:cs="Segoe UI"/>
            <w:color w:val="D1D5DB"/>
            <w:sz w:val="24"/>
            <w:szCs w:val="24"/>
            <w:lang w:eastAsia="fr-FR"/>
          </w:rPr>
          <w:t>data_parser.py:</w:t>
        </w:r>
        <w:proofErr w:type="gramEnd"/>
      </w:ins>
    </w:p>
    <w:p w14:paraId="5276CCAA" w14:textId="77777777" w:rsidR="00EC3ED7" w:rsidRPr="00EC3ED7" w:rsidRDefault="00EC3ED7" w:rsidP="00EC3ED7">
      <w:pPr>
        <w:numPr>
          <w:ilvl w:val="0"/>
          <w:numId w:val="65"/>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22" w:author="rachid chon" w:date="2023-02-23T01:20:00Z"/>
          <w:rFonts w:ascii="Segoe UI" w:eastAsia="Times New Roman" w:hAnsi="Segoe UI" w:cs="Segoe UI"/>
          <w:color w:val="D1D5DB"/>
          <w:sz w:val="24"/>
          <w:szCs w:val="24"/>
          <w:lang w:eastAsia="fr-FR"/>
        </w:rPr>
      </w:pPr>
      <w:proofErr w:type="gramStart"/>
      <w:ins w:id="523" w:author="rachid chon" w:date="2023-02-23T01:20:00Z">
        <w:r w:rsidRPr="00EC3ED7">
          <w:rPr>
            <w:rFonts w:ascii="Segoe UI" w:eastAsia="Times New Roman" w:hAnsi="Segoe UI" w:cs="Segoe UI"/>
            <w:color w:val="D1D5DB"/>
            <w:sz w:val="24"/>
            <w:szCs w:val="24"/>
            <w:lang w:eastAsia="fr-FR"/>
          </w:rPr>
          <w:t>pandas</w:t>
        </w:r>
        <w:proofErr w:type="gramEnd"/>
      </w:ins>
    </w:p>
    <w:p w14:paraId="329665A2"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4" w:author="rachid chon" w:date="2023-02-23T01:20:00Z"/>
          <w:rFonts w:ascii="Segoe UI" w:eastAsia="Times New Roman" w:hAnsi="Segoe UI" w:cs="Segoe UI"/>
          <w:color w:val="D1D5DB"/>
          <w:sz w:val="24"/>
          <w:szCs w:val="24"/>
          <w:lang w:eastAsia="fr-FR"/>
        </w:rPr>
      </w:pPr>
      <w:proofErr w:type="gramStart"/>
      <w:ins w:id="525" w:author="rachid chon" w:date="2023-02-23T01:20:00Z">
        <w:r w:rsidRPr="00EC3ED7">
          <w:rPr>
            <w:rFonts w:ascii="Segoe UI" w:eastAsia="Times New Roman" w:hAnsi="Segoe UI" w:cs="Segoe UI"/>
            <w:color w:val="D1D5DB"/>
            <w:sz w:val="24"/>
            <w:szCs w:val="24"/>
            <w:lang w:eastAsia="fr-FR"/>
          </w:rPr>
          <w:t>data_analyzer.py:</w:t>
        </w:r>
        <w:proofErr w:type="gramEnd"/>
      </w:ins>
    </w:p>
    <w:p w14:paraId="4EC5C374" w14:textId="77777777" w:rsidR="00EC3ED7" w:rsidRPr="00EC3ED7" w:rsidRDefault="00EC3ED7" w:rsidP="00EC3ED7">
      <w:pPr>
        <w:numPr>
          <w:ilvl w:val="0"/>
          <w:numId w:val="66"/>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26" w:author="rachid chon" w:date="2023-02-23T01:20:00Z"/>
          <w:rFonts w:ascii="Segoe UI" w:eastAsia="Times New Roman" w:hAnsi="Segoe UI" w:cs="Segoe UI"/>
          <w:color w:val="D1D5DB"/>
          <w:sz w:val="24"/>
          <w:szCs w:val="24"/>
          <w:lang w:eastAsia="fr-FR"/>
        </w:rPr>
      </w:pPr>
      <w:proofErr w:type="gramStart"/>
      <w:ins w:id="527" w:author="rachid chon" w:date="2023-02-23T01:20:00Z">
        <w:r w:rsidRPr="00EC3ED7">
          <w:rPr>
            <w:rFonts w:ascii="Segoe UI" w:eastAsia="Times New Roman" w:hAnsi="Segoe UI" w:cs="Segoe UI"/>
            <w:color w:val="D1D5DB"/>
            <w:sz w:val="24"/>
            <w:szCs w:val="24"/>
            <w:lang w:eastAsia="fr-FR"/>
          </w:rPr>
          <w:t>pandas</w:t>
        </w:r>
        <w:proofErr w:type="gramEnd"/>
      </w:ins>
    </w:p>
    <w:p w14:paraId="13E81D8C"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28" w:author="rachid chon" w:date="2023-02-23T01:20:00Z"/>
          <w:rFonts w:ascii="Segoe UI" w:eastAsia="Times New Roman" w:hAnsi="Segoe UI" w:cs="Segoe UI"/>
          <w:color w:val="D1D5DB"/>
          <w:sz w:val="24"/>
          <w:szCs w:val="24"/>
          <w:lang w:eastAsia="fr-FR"/>
        </w:rPr>
      </w:pPr>
      <w:proofErr w:type="gramStart"/>
      <w:ins w:id="529" w:author="rachid chon" w:date="2023-02-23T01:20:00Z">
        <w:r w:rsidRPr="00EC3ED7">
          <w:rPr>
            <w:rFonts w:ascii="Segoe UI" w:eastAsia="Times New Roman" w:hAnsi="Segoe UI" w:cs="Segoe UI"/>
            <w:color w:val="D1D5DB"/>
            <w:sz w:val="24"/>
            <w:szCs w:val="24"/>
            <w:lang w:eastAsia="fr-FR"/>
          </w:rPr>
          <w:t>data_visualizer.py:</w:t>
        </w:r>
        <w:proofErr w:type="gramEnd"/>
      </w:ins>
    </w:p>
    <w:p w14:paraId="4AC2469F" w14:textId="77777777" w:rsidR="00EC3ED7" w:rsidRPr="00EC3ED7" w:rsidRDefault="00EC3ED7" w:rsidP="00EC3ED7">
      <w:pPr>
        <w:numPr>
          <w:ilvl w:val="0"/>
          <w:numId w:val="6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0" w:author="rachid chon" w:date="2023-02-23T01:20:00Z"/>
          <w:rFonts w:ascii="Segoe UI" w:eastAsia="Times New Roman" w:hAnsi="Segoe UI" w:cs="Segoe UI"/>
          <w:color w:val="D1D5DB"/>
          <w:sz w:val="24"/>
          <w:szCs w:val="24"/>
          <w:lang w:eastAsia="fr-FR"/>
        </w:rPr>
      </w:pPr>
      <w:proofErr w:type="gramStart"/>
      <w:ins w:id="531" w:author="rachid chon" w:date="2023-02-23T01:20:00Z">
        <w:r w:rsidRPr="00EC3ED7">
          <w:rPr>
            <w:rFonts w:ascii="Segoe UI" w:eastAsia="Times New Roman" w:hAnsi="Segoe UI" w:cs="Segoe UI"/>
            <w:color w:val="D1D5DB"/>
            <w:sz w:val="24"/>
            <w:szCs w:val="24"/>
            <w:lang w:eastAsia="fr-FR"/>
          </w:rPr>
          <w:t>pandas</w:t>
        </w:r>
        <w:proofErr w:type="gramEnd"/>
      </w:ins>
    </w:p>
    <w:p w14:paraId="1A1C1589" w14:textId="77777777" w:rsidR="00EC3ED7" w:rsidRPr="00EC3ED7" w:rsidRDefault="00EC3ED7" w:rsidP="00EC3ED7">
      <w:pPr>
        <w:numPr>
          <w:ilvl w:val="0"/>
          <w:numId w:val="67"/>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2" w:author="rachid chon" w:date="2023-02-23T01:20:00Z"/>
          <w:rFonts w:ascii="Segoe UI" w:eastAsia="Times New Roman" w:hAnsi="Segoe UI" w:cs="Segoe UI"/>
          <w:color w:val="D1D5DB"/>
          <w:sz w:val="24"/>
          <w:szCs w:val="24"/>
          <w:lang w:eastAsia="fr-FR"/>
        </w:rPr>
      </w:pPr>
      <w:proofErr w:type="spellStart"/>
      <w:proofErr w:type="gramStart"/>
      <w:ins w:id="533" w:author="rachid chon" w:date="2023-02-23T01:20:00Z">
        <w:r w:rsidRPr="00EC3ED7">
          <w:rPr>
            <w:rFonts w:ascii="Segoe UI" w:eastAsia="Times New Roman" w:hAnsi="Segoe UI" w:cs="Segoe UI"/>
            <w:color w:val="D1D5DB"/>
            <w:sz w:val="24"/>
            <w:szCs w:val="24"/>
            <w:lang w:eastAsia="fr-FR"/>
          </w:rPr>
          <w:t>matplotlib</w:t>
        </w:r>
        <w:proofErr w:type="spellEnd"/>
        <w:proofErr w:type="gramEnd"/>
      </w:ins>
    </w:p>
    <w:p w14:paraId="4272DF18"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34" w:author="rachid chon" w:date="2023-02-23T01:20:00Z"/>
          <w:rFonts w:ascii="Segoe UI" w:eastAsia="Times New Roman" w:hAnsi="Segoe UI" w:cs="Segoe UI"/>
          <w:color w:val="D1D5DB"/>
          <w:sz w:val="24"/>
          <w:szCs w:val="24"/>
          <w:lang w:eastAsia="fr-FR"/>
        </w:rPr>
      </w:pPr>
      <w:proofErr w:type="gramStart"/>
      <w:ins w:id="535" w:author="rachid chon" w:date="2023-02-23T01:20:00Z">
        <w:r w:rsidRPr="00EC3ED7">
          <w:rPr>
            <w:rFonts w:ascii="Segoe UI" w:eastAsia="Times New Roman" w:hAnsi="Segoe UI" w:cs="Segoe UI"/>
            <w:color w:val="D1D5DB"/>
            <w:sz w:val="24"/>
            <w:szCs w:val="24"/>
            <w:lang w:eastAsia="fr-FR"/>
          </w:rPr>
          <w:t>data_updater.py:</w:t>
        </w:r>
        <w:proofErr w:type="gramEnd"/>
      </w:ins>
    </w:p>
    <w:p w14:paraId="4BE569A5"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6" w:author="rachid chon" w:date="2023-02-23T01:20:00Z"/>
          <w:rFonts w:ascii="Segoe UI" w:eastAsia="Times New Roman" w:hAnsi="Segoe UI" w:cs="Segoe UI"/>
          <w:color w:val="D1D5DB"/>
          <w:sz w:val="24"/>
          <w:szCs w:val="24"/>
          <w:lang w:eastAsia="fr-FR"/>
        </w:rPr>
      </w:pPr>
      <w:proofErr w:type="gramStart"/>
      <w:ins w:id="537" w:author="rachid chon" w:date="2023-02-23T01:20:00Z">
        <w:r w:rsidRPr="00EC3ED7">
          <w:rPr>
            <w:rFonts w:ascii="Segoe UI" w:eastAsia="Times New Roman" w:hAnsi="Segoe UI" w:cs="Segoe UI"/>
            <w:color w:val="D1D5DB"/>
            <w:sz w:val="24"/>
            <w:szCs w:val="24"/>
            <w:lang w:eastAsia="fr-FR"/>
          </w:rPr>
          <w:t>pandas</w:t>
        </w:r>
        <w:proofErr w:type="gramEnd"/>
      </w:ins>
    </w:p>
    <w:p w14:paraId="3B12B52F"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38" w:author="rachid chon" w:date="2023-02-23T01:20:00Z"/>
          <w:rFonts w:ascii="Segoe UI" w:eastAsia="Times New Roman" w:hAnsi="Segoe UI" w:cs="Segoe UI"/>
          <w:color w:val="D1D5DB"/>
          <w:sz w:val="24"/>
          <w:szCs w:val="24"/>
          <w:lang w:eastAsia="fr-FR"/>
        </w:rPr>
      </w:pPr>
      <w:proofErr w:type="spellStart"/>
      <w:proofErr w:type="gramStart"/>
      <w:ins w:id="539" w:author="rachid chon" w:date="2023-02-23T01:20:00Z">
        <w:r w:rsidRPr="00EC3ED7">
          <w:rPr>
            <w:rFonts w:ascii="Segoe UI" w:eastAsia="Times New Roman" w:hAnsi="Segoe UI" w:cs="Segoe UI"/>
            <w:color w:val="D1D5DB"/>
            <w:sz w:val="24"/>
            <w:szCs w:val="24"/>
            <w:lang w:eastAsia="fr-FR"/>
          </w:rPr>
          <w:t>selenium</w:t>
        </w:r>
        <w:proofErr w:type="spellEnd"/>
        <w:proofErr w:type="gramEnd"/>
      </w:ins>
    </w:p>
    <w:p w14:paraId="57BDA889"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0" w:author="rachid chon" w:date="2023-02-23T01:20:00Z"/>
          <w:rFonts w:ascii="Segoe UI" w:eastAsia="Times New Roman" w:hAnsi="Segoe UI" w:cs="Segoe UI"/>
          <w:color w:val="D1D5DB"/>
          <w:sz w:val="24"/>
          <w:szCs w:val="24"/>
          <w:lang w:eastAsia="fr-FR"/>
        </w:rPr>
      </w:pPr>
      <w:proofErr w:type="spellStart"/>
      <w:proofErr w:type="gramStart"/>
      <w:ins w:id="541" w:author="rachid chon" w:date="2023-02-23T01:20:00Z">
        <w:r w:rsidRPr="00EC3ED7">
          <w:rPr>
            <w:rFonts w:ascii="Segoe UI" w:eastAsia="Times New Roman" w:hAnsi="Segoe UI" w:cs="Segoe UI"/>
            <w:color w:val="D1D5DB"/>
            <w:sz w:val="24"/>
            <w:szCs w:val="24"/>
            <w:lang w:eastAsia="fr-FR"/>
          </w:rPr>
          <w:t>requests</w:t>
        </w:r>
        <w:proofErr w:type="spellEnd"/>
        <w:proofErr w:type="gramEnd"/>
      </w:ins>
    </w:p>
    <w:p w14:paraId="21F76F28"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2" w:author="rachid chon" w:date="2023-02-23T01:20:00Z"/>
          <w:rFonts w:ascii="Segoe UI" w:eastAsia="Times New Roman" w:hAnsi="Segoe UI" w:cs="Segoe UI"/>
          <w:color w:val="D1D5DB"/>
          <w:sz w:val="24"/>
          <w:szCs w:val="24"/>
          <w:lang w:eastAsia="fr-FR"/>
        </w:rPr>
      </w:pPr>
      <w:proofErr w:type="spellStart"/>
      <w:proofErr w:type="gramStart"/>
      <w:ins w:id="543" w:author="rachid chon" w:date="2023-02-23T01:20:00Z">
        <w:r w:rsidRPr="00EC3ED7">
          <w:rPr>
            <w:rFonts w:ascii="Segoe UI" w:eastAsia="Times New Roman" w:hAnsi="Segoe UI" w:cs="Segoe UI"/>
            <w:color w:val="D1D5DB"/>
            <w:sz w:val="24"/>
            <w:szCs w:val="24"/>
            <w:lang w:eastAsia="fr-FR"/>
          </w:rPr>
          <w:t>json</w:t>
        </w:r>
        <w:proofErr w:type="spellEnd"/>
        <w:proofErr w:type="gramEnd"/>
      </w:ins>
    </w:p>
    <w:p w14:paraId="2C700DC6" w14:textId="77777777" w:rsidR="00EC3ED7" w:rsidRPr="00EC3ED7" w:rsidRDefault="00EC3ED7" w:rsidP="00EC3ED7">
      <w:pPr>
        <w:numPr>
          <w:ilvl w:val="0"/>
          <w:numId w:val="68"/>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4" w:author="rachid chon" w:date="2023-02-23T01:20:00Z"/>
          <w:rFonts w:ascii="Segoe UI" w:eastAsia="Times New Roman" w:hAnsi="Segoe UI" w:cs="Segoe UI"/>
          <w:color w:val="D1D5DB"/>
          <w:sz w:val="24"/>
          <w:szCs w:val="24"/>
          <w:lang w:eastAsia="fr-FR"/>
        </w:rPr>
      </w:pPr>
      <w:proofErr w:type="spellStart"/>
      <w:proofErr w:type="gramStart"/>
      <w:ins w:id="545" w:author="rachid chon" w:date="2023-02-23T01:20:00Z">
        <w:r w:rsidRPr="00EC3ED7">
          <w:rPr>
            <w:rFonts w:ascii="Segoe UI" w:eastAsia="Times New Roman" w:hAnsi="Segoe UI" w:cs="Segoe UI"/>
            <w:color w:val="D1D5DB"/>
            <w:sz w:val="24"/>
            <w:szCs w:val="24"/>
            <w:lang w:eastAsia="fr-FR"/>
          </w:rPr>
          <w:t>anticaptchaofficial</w:t>
        </w:r>
        <w:proofErr w:type="spellEnd"/>
        <w:proofErr w:type="gramEnd"/>
      </w:ins>
    </w:p>
    <w:p w14:paraId="61CD4044" w14:textId="77777777" w:rsidR="00EC3ED7" w:rsidRPr="00EC3ED7" w:rsidRDefault="00EC3ED7" w:rsidP="00EC3ED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ins w:id="546" w:author="rachid chon" w:date="2023-02-23T01:20:00Z"/>
          <w:rFonts w:ascii="Segoe UI" w:eastAsia="Times New Roman" w:hAnsi="Segoe UI" w:cs="Segoe UI"/>
          <w:color w:val="D1D5DB"/>
          <w:sz w:val="24"/>
          <w:szCs w:val="24"/>
          <w:lang w:eastAsia="fr-FR"/>
        </w:rPr>
      </w:pPr>
      <w:proofErr w:type="gramStart"/>
      <w:ins w:id="547" w:author="rachid chon" w:date="2023-02-23T01:20:00Z">
        <w:r w:rsidRPr="00EC3ED7">
          <w:rPr>
            <w:rFonts w:ascii="Segoe UI" w:eastAsia="Times New Roman" w:hAnsi="Segoe UI" w:cs="Segoe UI"/>
            <w:color w:val="D1D5DB"/>
            <w:sz w:val="24"/>
            <w:szCs w:val="24"/>
            <w:lang w:eastAsia="fr-FR"/>
          </w:rPr>
          <w:t>dashboard.py:</w:t>
        </w:r>
        <w:proofErr w:type="gramEnd"/>
      </w:ins>
    </w:p>
    <w:p w14:paraId="1A275AA8"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48" w:author="rachid chon" w:date="2023-02-23T01:20:00Z"/>
          <w:rFonts w:ascii="Segoe UI" w:eastAsia="Times New Roman" w:hAnsi="Segoe UI" w:cs="Segoe UI"/>
          <w:color w:val="D1D5DB"/>
          <w:sz w:val="24"/>
          <w:szCs w:val="24"/>
          <w:lang w:eastAsia="fr-FR"/>
        </w:rPr>
      </w:pPr>
      <w:proofErr w:type="gramStart"/>
      <w:ins w:id="549" w:author="rachid chon" w:date="2023-02-23T01:20:00Z">
        <w:r w:rsidRPr="00EC3ED7">
          <w:rPr>
            <w:rFonts w:ascii="Segoe UI" w:eastAsia="Times New Roman" w:hAnsi="Segoe UI" w:cs="Segoe UI"/>
            <w:color w:val="D1D5DB"/>
            <w:sz w:val="24"/>
            <w:szCs w:val="24"/>
            <w:lang w:eastAsia="fr-FR"/>
          </w:rPr>
          <w:t>pandas</w:t>
        </w:r>
        <w:proofErr w:type="gramEnd"/>
      </w:ins>
    </w:p>
    <w:p w14:paraId="72CD8C5C"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50" w:author="rachid chon" w:date="2023-02-23T01:20:00Z"/>
          <w:rFonts w:ascii="Segoe UI" w:eastAsia="Times New Roman" w:hAnsi="Segoe UI" w:cs="Segoe UI"/>
          <w:color w:val="D1D5DB"/>
          <w:sz w:val="24"/>
          <w:szCs w:val="24"/>
          <w:lang w:eastAsia="fr-FR"/>
        </w:rPr>
      </w:pPr>
      <w:proofErr w:type="spellStart"/>
      <w:proofErr w:type="gramStart"/>
      <w:ins w:id="551" w:author="rachid chon" w:date="2023-02-23T01:20:00Z">
        <w:r w:rsidRPr="00EC3ED7">
          <w:rPr>
            <w:rFonts w:ascii="Segoe UI" w:eastAsia="Times New Roman" w:hAnsi="Segoe UI" w:cs="Segoe UI"/>
            <w:color w:val="D1D5DB"/>
            <w:sz w:val="24"/>
            <w:szCs w:val="24"/>
            <w:lang w:eastAsia="fr-FR"/>
          </w:rPr>
          <w:t>dash</w:t>
        </w:r>
        <w:proofErr w:type="spellEnd"/>
        <w:proofErr w:type="gramEnd"/>
      </w:ins>
    </w:p>
    <w:p w14:paraId="528EA181" w14:textId="77777777" w:rsidR="00EC3ED7" w:rsidRPr="00EC3ED7" w:rsidRDefault="00EC3ED7" w:rsidP="00EC3ED7">
      <w:pPr>
        <w:numPr>
          <w:ilvl w:val="0"/>
          <w:numId w:val="69"/>
        </w:numPr>
        <w:pBdr>
          <w:top w:val="single" w:sz="2" w:space="0" w:color="D9D9E3"/>
          <w:left w:val="single" w:sz="2" w:space="5" w:color="D9D9E3"/>
          <w:bottom w:val="single" w:sz="2" w:space="0" w:color="D9D9E3"/>
          <w:right w:val="single" w:sz="2" w:space="0" w:color="D9D9E3"/>
        </w:pBdr>
        <w:shd w:val="clear" w:color="auto" w:fill="444654"/>
        <w:spacing w:after="0" w:line="240" w:lineRule="auto"/>
        <w:rPr>
          <w:ins w:id="552" w:author="rachid chon" w:date="2023-02-23T01:20:00Z"/>
          <w:rFonts w:ascii="Segoe UI" w:eastAsia="Times New Roman" w:hAnsi="Segoe UI" w:cs="Segoe UI"/>
          <w:color w:val="D1D5DB"/>
          <w:sz w:val="24"/>
          <w:szCs w:val="24"/>
          <w:lang w:eastAsia="fr-FR"/>
        </w:rPr>
      </w:pPr>
      <w:proofErr w:type="spellStart"/>
      <w:proofErr w:type="gramStart"/>
      <w:ins w:id="553" w:author="rachid chon" w:date="2023-02-23T01:20:00Z">
        <w:r w:rsidRPr="00EC3ED7">
          <w:rPr>
            <w:rFonts w:ascii="Segoe UI" w:eastAsia="Times New Roman" w:hAnsi="Segoe UI" w:cs="Segoe UI"/>
            <w:color w:val="D1D5DB"/>
            <w:sz w:val="24"/>
            <w:szCs w:val="24"/>
            <w:lang w:eastAsia="fr-FR"/>
          </w:rPr>
          <w:t>dash</w:t>
        </w:r>
        <w:proofErr w:type="gramEnd"/>
        <w:r w:rsidRPr="00EC3ED7">
          <w:rPr>
            <w:rFonts w:ascii="Segoe UI" w:eastAsia="Times New Roman" w:hAnsi="Segoe UI" w:cs="Segoe UI"/>
            <w:color w:val="D1D5DB"/>
            <w:sz w:val="24"/>
            <w:szCs w:val="24"/>
            <w:lang w:eastAsia="fr-FR"/>
          </w:rPr>
          <w:t>_core_components</w:t>
        </w:r>
        <w:proofErr w:type="spellEnd"/>
      </w:ins>
    </w:p>
    <w:p w14:paraId="669D7235" w14:textId="49846D1B" w:rsidR="008174A0" w:rsidRDefault="008174A0" w:rsidP="00642601">
      <w:pPr>
        <w:rPr>
          <w:ins w:id="554" w:author="rachid chon" w:date="2023-02-23T02:18:00Z"/>
        </w:rPr>
      </w:pPr>
    </w:p>
    <w:p w14:paraId="785A7A39" w14:textId="4164154A" w:rsidR="008174A0" w:rsidRDefault="008174A0" w:rsidP="00642601">
      <w:pPr>
        <w:rPr>
          <w:ins w:id="555" w:author="rachid chon" w:date="2023-02-23T02:18:00Z"/>
        </w:rPr>
      </w:pPr>
    </w:p>
    <w:p w14:paraId="300F748B" w14:textId="77777777" w:rsidR="008174A0" w:rsidRDefault="008174A0" w:rsidP="008174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56" w:author="rachid chon" w:date="2023-02-23T02:18:00Z"/>
          <w:rFonts w:ascii="Segoe UI" w:hAnsi="Segoe UI" w:cs="Segoe UI"/>
          <w:color w:val="D1D5DB"/>
        </w:rPr>
      </w:pPr>
      <w:ins w:id="557" w:author="rachid chon" w:date="2023-02-23T02:18:00Z">
        <w:r>
          <w:rPr>
            <w:rFonts w:ascii="Segoe UI" w:hAnsi="Segoe UI" w:cs="Segoe UI"/>
            <w:color w:val="D1D5DB"/>
          </w:rPr>
          <w:t xml:space="preserve">Le système actuel est une application web Python qui permet de récupérer des données à partir de sites web, de les analyser et de les afficher sous forme de graphiques. L'application utilise plusieurs modules Python, tels que Pandas, Flask, </w:t>
        </w:r>
        <w:proofErr w:type="spellStart"/>
        <w:r>
          <w:rPr>
            <w:rFonts w:ascii="Segoe UI" w:hAnsi="Segoe UI" w:cs="Segoe UI"/>
            <w:color w:val="D1D5DB"/>
          </w:rPr>
          <w:t>Selenium</w:t>
        </w:r>
        <w:proofErr w:type="spellEnd"/>
        <w:r>
          <w:rPr>
            <w:rFonts w:ascii="Segoe UI" w:hAnsi="Segoe UI" w:cs="Segoe UI"/>
            <w:color w:val="D1D5DB"/>
          </w:rPr>
          <w:t xml:space="preserve">, </w:t>
        </w:r>
        <w:proofErr w:type="spellStart"/>
        <w:r>
          <w:rPr>
            <w:rFonts w:ascii="Segoe UI" w:hAnsi="Segoe UI" w:cs="Segoe UI"/>
            <w:color w:val="D1D5DB"/>
          </w:rPr>
          <w:t>requests</w:t>
        </w:r>
        <w:proofErr w:type="spellEnd"/>
        <w:r>
          <w:rPr>
            <w:rFonts w:ascii="Segoe UI" w:hAnsi="Segoe UI" w:cs="Segoe UI"/>
            <w:color w:val="D1D5DB"/>
          </w:rPr>
          <w:t xml:space="preserve">, </w:t>
        </w:r>
        <w:proofErr w:type="spellStart"/>
        <w:r>
          <w:rPr>
            <w:rFonts w:ascii="Segoe UI" w:hAnsi="Segoe UI" w:cs="Segoe UI"/>
            <w:color w:val="D1D5DB"/>
          </w:rPr>
          <w:t>json</w:t>
        </w:r>
        <w:proofErr w:type="spellEnd"/>
        <w:r>
          <w:rPr>
            <w:rFonts w:ascii="Segoe UI" w:hAnsi="Segoe UI" w:cs="Segoe UI"/>
            <w:color w:val="D1D5DB"/>
          </w:rPr>
          <w:t xml:space="preserve">, </w:t>
        </w:r>
        <w:proofErr w:type="spellStart"/>
        <w:r>
          <w:rPr>
            <w:rFonts w:ascii="Segoe UI" w:hAnsi="Segoe UI" w:cs="Segoe UI"/>
            <w:color w:val="D1D5DB"/>
          </w:rPr>
          <w:t>anticaptchaofficial</w:t>
        </w:r>
        <w:proofErr w:type="spellEnd"/>
        <w:r>
          <w:rPr>
            <w:rFonts w:ascii="Segoe UI" w:hAnsi="Segoe UI" w:cs="Segoe UI"/>
            <w:color w:val="D1D5DB"/>
          </w:rPr>
          <w:t xml:space="preserve"> et </w:t>
        </w:r>
        <w:proofErr w:type="spellStart"/>
        <w:r>
          <w:rPr>
            <w:rFonts w:ascii="Segoe UI" w:hAnsi="Segoe UI" w:cs="Segoe UI"/>
            <w:color w:val="D1D5DB"/>
          </w:rPr>
          <w:t>matplotlib</w:t>
        </w:r>
        <w:proofErr w:type="spellEnd"/>
        <w:r>
          <w:rPr>
            <w:rFonts w:ascii="Segoe UI" w:hAnsi="Segoe UI" w:cs="Segoe UI"/>
            <w:color w:val="D1D5DB"/>
          </w:rPr>
          <w:t>, pour effectuer ces tâches.</w:t>
        </w:r>
      </w:ins>
    </w:p>
    <w:p w14:paraId="5BF6BE8D" w14:textId="77777777" w:rsidR="008174A0" w:rsidRDefault="008174A0" w:rsidP="008174A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58" w:author="rachid chon" w:date="2023-02-23T02:18:00Z"/>
          <w:rFonts w:ascii="Segoe UI" w:hAnsi="Segoe UI" w:cs="Segoe UI"/>
          <w:color w:val="D1D5DB"/>
        </w:rPr>
      </w:pPr>
      <w:ins w:id="559" w:author="rachid chon" w:date="2023-02-23T02:18:00Z">
        <w:r>
          <w:rPr>
            <w:rFonts w:ascii="Segoe UI" w:hAnsi="Segoe UI" w:cs="Segoe UI"/>
            <w:color w:val="D1D5DB"/>
          </w:rPr>
          <w:t xml:space="preserve">La première étape de l'implémentation consiste à mettre à jour le module scraper.py. Cette mise à jour inclut l'ajout de la fonctionnalité d'utilisation de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pour récupérer les données à partir de sites web. En outre, les modules Pandas, </w:t>
        </w:r>
        <w:proofErr w:type="spellStart"/>
        <w:r>
          <w:rPr>
            <w:rFonts w:ascii="Segoe UI" w:hAnsi="Segoe UI" w:cs="Segoe UI"/>
            <w:color w:val="D1D5DB"/>
          </w:rPr>
          <w:t>selenium</w:t>
        </w:r>
        <w:proofErr w:type="spellEnd"/>
        <w:r>
          <w:rPr>
            <w:rFonts w:ascii="Segoe UI" w:hAnsi="Segoe UI" w:cs="Segoe UI"/>
            <w:color w:val="D1D5DB"/>
          </w:rPr>
          <w:t xml:space="preserve">, </w:t>
        </w:r>
        <w:proofErr w:type="spellStart"/>
        <w:r>
          <w:rPr>
            <w:rFonts w:ascii="Segoe UI" w:hAnsi="Segoe UI" w:cs="Segoe UI"/>
            <w:color w:val="D1D5DB"/>
          </w:rPr>
          <w:t>requests</w:t>
        </w:r>
        <w:proofErr w:type="spellEnd"/>
        <w:r>
          <w:rPr>
            <w:rFonts w:ascii="Segoe UI" w:hAnsi="Segoe UI" w:cs="Segoe UI"/>
            <w:color w:val="D1D5DB"/>
          </w:rPr>
          <w:t xml:space="preserve">, </w:t>
        </w:r>
        <w:proofErr w:type="spellStart"/>
        <w:r>
          <w:rPr>
            <w:rFonts w:ascii="Segoe UI" w:hAnsi="Segoe UI" w:cs="Segoe UI"/>
            <w:color w:val="D1D5DB"/>
          </w:rPr>
          <w:t>json</w:t>
        </w:r>
        <w:proofErr w:type="spellEnd"/>
        <w:r>
          <w:rPr>
            <w:rFonts w:ascii="Segoe UI" w:hAnsi="Segoe UI" w:cs="Segoe UI"/>
            <w:color w:val="D1D5DB"/>
          </w:rPr>
          <w:t xml:space="preserve"> et </w:t>
        </w:r>
        <w:proofErr w:type="spellStart"/>
        <w:r>
          <w:rPr>
            <w:rFonts w:ascii="Segoe UI" w:hAnsi="Segoe UI" w:cs="Segoe UI"/>
            <w:color w:val="D1D5DB"/>
          </w:rPr>
          <w:t>anticaptchaofficial</w:t>
        </w:r>
        <w:proofErr w:type="spellEnd"/>
        <w:r>
          <w:rPr>
            <w:rFonts w:ascii="Segoe UI" w:hAnsi="Segoe UI" w:cs="Segoe UI"/>
            <w:color w:val="D1D5DB"/>
          </w:rPr>
          <w:t xml:space="preserve"> seront importés dans le fichier. La fonction </w:t>
        </w:r>
        <w:proofErr w:type="spellStart"/>
        <w:r>
          <w:rPr>
            <w:rFonts w:ascii="Segoe UI" w:hAnsi="Segoe UI" w:cs="Segoe UI"/>
            <w:color w:val="D1D5DB"/>
          </w:rPr>
          <w:t>scrape_data</w:t>
        </w:r>
        <w:proofErr w:type="spellEnd"/>
        <w:r>
          <w:rPr>
            <w:rFonts w:ascii="Segoe UI" w:hAnsi="Segoe UI" w:cs="Segoe UI"/>
            <w:color w:val="D1D5DB"/>
          </w:rPr>
          <w:t xml:space="preserve"> récupérera le contenu HTML à partir de l'URL spécifiée en utilisant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le parse en utilisant la fonction </w:t>
        </w:r>
        <w:proofErr w:type="spellStart"/>
        <w:r>
          <w:rPr>
            <w:rFonts w:ascii="Segoe UI" w:hAnsi="Segoe UI" w:cs="Segoe UI"/>
            <w:color w:val="D1D5DB"/>
          </w:rPr>
          <w:t>parse_html</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données extraites. La sous-fonction </w:t>
        </w:r>
        <w:proofErr w:type="spellStart"/>
        <w:r>
          <w:rPr>
            <w:rFonts w:ascii="Segoe UI" w:hAnsi="Segoe UI" w:cs="Segoe UI"/>
            <w:color w:val="D1D5DB"/>
          </w:rPr>
          <w:t>get_html</w:t>
        </w:r>
        <w:proofErr w:type="spellEnd"/>
        <w:r>
          <w:rPr>
            <w:rFonts w:ascii="Segoe UI" w:hAnsi="Segoe UI" w:cs="Segoe UI"/>
            <w:color w:val="D1D5DB"/>
          </w:rPr>
          <w:t xml:space="preserve"> récupérera le contenu HTML à partir de l'URL spécifiée en utilisant </w:t>
        </w:r>
        <w:proofErr w:type="spellStart"/>
        <w:r>
          <w:rPr>
            <w:rFonts w:ascii="Segoe UI" w:hAnsi="Segoe UI" w:cs="Segoe UI"/>
            <w:color w:val="D1D5DB"/>
          </w:rPr>
          <w:t>Selenium</w:t>
        </w:r>
        <w:proofErr w:type="spellEnd"/>
        <w:r>
          <w:rPr>
            <w:rFonts w:ascii="Segoe UI" w:hAnsi="Segoe UI" w:cs="Segoe UI"/>
            <w:color w:val="D1D5DB"/>
          </w:rPr>
          <w:t xml:space="preserve"> et </w:t>
        </w:r>
        <w:proofErr w:type="spellStart"/>
        <w:r>
          <w:rPr>
            <w:rFonts w:ascii="Segoe UI" w:hAnsi="Segoe UI" w:cs="Segoe UI"/>
            <w:color w:val="D1D5DB"/>
          </w:rPr>
          <w:t>AntiCaptcha</w:t>
        </w:r>
        <w:proofErr w:type="spellEnd"/>
        <w:r>
          <w:rPr>
            <w:rFonts w:ascii="Segoe UI" w:hAnsi="Segoe UI" w:cs="Segoe UI"/>
            <w:color w:val="D1D5DB"/>
          </w:rPr>
          <w:t xml:space="preserve"> et le retourne sous forme de chaîne de caractères. La sous-fonction </w:t>
        </w:r>
        <w:proofErr w:type="spellStart"/>
        <w:r>
          <w:rPr>
            <w:rFonts w:ascii="Segoe UI" w:hAnsi="Segoe UI" w:cs="Segoe UI"/>
            <w:color w:val="D1D5DB"/>
          </w:rPr>
          <w:t>parse_html</w:t>
        </w:r>
        <w:proofErr w:type="spellEnd"/>
        <w:r>
          <w:rPr>
            <w:rFonts w:ascii="Segoe UI" w:hAnsi="Segoe UI" w:cs="Segoe UI"/>
            <w:color w:val="D1D5DB"/>
          </w:rPr>
          <w:t xml:space="preserve"> parse le contenu HTML spécifié en utilisant un </w:t>
        </w:r>
        <w:proofErr w:type="spellStart"/>
        <w:r>
          <w:rPr>
            <w:rFonts w:ascii="Segoe UI" w:hAnsi="Segoe UI" w:cs="Segoe UI"/>
            <w:color w:val="D1D5DB"/>
          </w:rPr>
          <w:t>parser</w:t>
        </w:r>
        <w:proofErr w:type="spellEnd"/>
        <w:r>
          <w:rPr>
            <w:rFonts w:ascii="Segoe UI" w:hAnsi="Segoe UI" w:cs="Segoe UI"/>
            <w:color w:val="D1D5DB"/>
          </w:rPr>
          <w:t xml:space="preserve"> HTML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données extraites.</w:t>
        </w:r>
      </w:ins>
    </w:p>
    <w:p w14:paraId="32CBEA52" w14:textId="77777777" w:rsidR="00E165D8" w:rsidRDefault="008174A0" w:rsidP="00E165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ins w:id="560" w:author="rachid chon" w:date="2023-02-23T02:18:00Z">
        <w:r>
          <w:rPr>
            <w:rFonts w:ascii="Segoe UI" w:hAnsi="Segoe UI" w:cs="Segoe UI"/>
            <w:color w:val="D1D5DB"/>
          </w:rPr>
          <w:t xml:space="preserve">La deuxième étape de l'implémentation consiste à mettre à jour le module stats.py. Cette mise à jour inclut l'ajout des modules Pandas et </w:t>
        </w:r>
        <w:proofErr w:type="spellStart"/>
        <w:r>
          <w:rPr>
            <w:rFonts w:ascii="Segoe UI" w:hAnsi="Segoe UI" w:cs="Segoe UI"/>
            <w:color w:val="D1D5DB"/>
          </w:rPr>
          <w:t>numpy</w:t>
        </w:r>
        <w:proofErr w:type="spellEnd"/>
        <w:r>
          <w:rPr>
            <w:rFonts w:ascii="Segoe UI" w:hAnsi="Segoe UI" w:cs="Segoe UI"/>
            <w:color w:val="D1D5DB"/>
          </w:rPr>
          <w:t xml:space="preserve"> dans le fichier. La fonction </w:t>
        </w:r>
        <w:proofErr w:type="spellStart"/>
        <w:r>
          <w:rPr>
            <w:rFonts w:ascii="Segoe UI" w:hAnsi="Segoe UI" w:cs="Segoe UI"/>
            <w:color w:val="D1D5DB"/>
          </w:rPr>
          <w:t>analyze_data</w:t>
        </w:r>
        <w:proofErr w:type="spellEnd"/>
        <w:r>
          <w:rPr>
            <w:rFonts w:ascii="Segoe UI" w:hAnsi="Segoe UI" w:cs="Segoe UI"/>
            <w:color w:val="D1D5DB"/>
          </w:rPr>
          <w:t xml:space="preserve">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sous-fonction </w:t>
        </w:r>
        <w:proofErr w:type="spellStart"/>
        <w:r>
          <w:rPr>
            <w:rFonts w:ascii="Segoe UI" w:hAnsi="Segoe UI" w:cs="Segoe UI"/>
            <w:color w:val="D1D5DB"/>
          </w:rPr>
          <w:t>calculate_statistics</w:t>
        </w:r>
        <w:proofErr w:type="spellEnd"/>
        <w:r>
          <w:rPr>
            <w:rFonts w:ascii="Segoe UI" w:hAnsi="Segoe UI" w:cs="Segoe UI"/>
            <w:color w:val="D1D5DB"/>
          </w:rPr>
          <w:t xml:space="preserve">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w:t>
        </w:r>
      </w:ins>
    </w:p>
    <w:p w14:paraId="73903385" w14:textId="71F3D8AA" w:rsidR="00C72997" w:rsidRDefault="008174A0" w:rsidP="00E165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61" w:author="rachid chon" w:date="2023-02-23T02:18:00Z"/>
          <w:rFonts w:ascii="Segoe UI" w:hAnsi="Segoe UI" w:cs="Segoe UI"/>
          <w:color w:val="D1D5DB"/>
        </w:rPr>
      </w:pPr>
      <w:ins w:id="562" w:author="rachid chon" w:date="2023-02-23T02:18:00Z">
        <w:r>
          <w:rPr>
            <w:rFonts w:ascii="Segoe UI" w:hAnsi="Segoe UI" w:cs="Segoe UI"/>
            <w:color w:val="D1D5DB"/>
          </w:rPr>
          <w:t xml:space="preserve">La troisième étape de l'implémentation consiste à mettre à jour le module views.py. Cette mise à jour inclut l'ajout des modules Pandas et Flask dans le fichier. La fonction home renvoie la page d'accueil de l'application. La fonction data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ou à partir du fichier CSV de sauvegarde en utilisant la fonction </w:t>
        </w:r>
        <w:proofErr w:type="spellStart"/>
        <w:r>
          <w:rPr>
            <w:rFonts w:ascii="Segoe UI" w:hAnsi="Segoe UI" w:cs="Segoe UI"/>
            <w:color w:val="D1D5DB"/>
          </w:rPr>
          <w:t>get_data_from_file</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w:t>
        </w:r>
        <w:proofErr w:type="spellStart"/>
        <w:r>
          <w:rPr>
            <w:rFonts w:ascii="Segoe UI" w:hAnsi="Segoe UI" w:cs="Segoe UI"/>
            <w:color w:val="D1D5DB"/>
          </w:rPr>
          <w:t>get_data_from_file</w:t>
        </w:r>
        <w:proofErr w:type="spellEnd"/>
        <w:r>
          <w:rPr>
            <w:rFonts w:ascii="Segoe UI" w:hAnsi="Segoe UI" w:cs="Segoe UI"/>
            <w:color w:val="D1D5DB"/>
          </w:rPr>
          <w:t xml:space="preserve"> charge les données à partir du fichier CSV spécifié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w:t>
        </w:r>
        <w:proofErr w:type="spellStart"/>
        <w:r>
          <w:rPr>
            <w:rFonts w:ascii="Segoe UI" w:hAnsi="Segoe UI" w:cs="Segoe UI"/>
            <w:color w:val="D1D5DB"/>
          </w:rPr>
          <w:t>get_data_from_web</w:t>
        </w:r>
        <w:proofErr w:type="spellEnd"/>
        <w:r>
          <w:rPr>
            <w:rFonts w:ascii="Segoe UI" w:hAnsi="Segoe UI" w:cs="Segoe UI"/>
            <w:color w:val="D1D5DB"/>
          </w:rPr>
          <w:t xml:space="preserve"> récupère les données à partir des sites web spécifiés en utilisant la fonction </w:t>
        </w:r>
        <w:proofErr w:type="spellStart"/>
        <w:r>
          <w:rPr>
            <w:rFonts w:ascii="Segoe UI" w:hAnsi="Segoe UI" w:cs="Segoe UI"/>
            <w:color w:val="D1D5DB"/>
          </w:rPr>
          <w:t>scrape_data</w:t>
        </w:r>
        <w:proofErr w:type="spellEnd"/>
        <w:r>
          <w:rPr>
            <w:rFonts w:ascii="Segoe UI" w:hAnsi="Segoe UI" w:cs="Segoe UI"/>
            <w:color w:val="D1D5DB"/>
          </w:rPr>
          <w:t xml:space="preserve"> et les retourne sous forme d'un objet Pandas </w:t>
        </w:r>
        <w:proofErr w:type="spellStart"/>
        <w:r>
          <w:rPr>
            <w:rFonts w:ascii="Segoe UI" w:hAnsi="Segoe UI" w:cs="Segoe UI"/>
            <w:color w:val="D1D5DB"/>
          </w:rPr>
          <w:t>DataFrame</w:t>
        </w:r>
        <w:proofErr w:type="spellEnd"/>
        <w:r>
          <w:rPr>
            <w:rFonts w:ascii="Segoe UI" w:hAnsi="Segoe UI" w:cs="Segoe UI"/>
            <w:color w:val="D1D5DB"/>
          </w:rPr>
          <w:t xml:space="preserve">. La fonction stats récupère les données en utilisant la fonction data, les analyse en utilisant la fonction </w:t>
        </w:r>
        <w:proofErr w:type="spellStart"/>
        <w:r>
          <w:rPr>
            <w:rFonts w:ascii="Segoe UI" w:hAnsi="Segoe UI" w:cs="Segoe UI"/>
            <w:color w:val="D1D5DB"/>
          </w:rPr>
          <w:t>analyze_data</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w:t>
        </w:r>
        <w:proofErr w:type="spellStart"/>
        <w:r>
          <w:rPr>
            <w:rFonts w:ascii="Segoe UI" w:hAnsi="Segoe UI" w:cs="Segoe UI"/>
            <w:color w:val="D1D5DB"/>
          </w:rPr>
          <w:t>analyze_data</w:t>
        </w:r>
        <w:proofErr w:type="spellEnd"/>
        <w:r>
          <w:rPr>
            <w:rFonts w:ascii="Segoe UI" w:hAnsi="Segoe UI" w:cs="Segoe UI"/>
            <w:color w:val="D1D5DB"/>
          </w:rPr>
          <w:t xml:space="preserve"> analyse les données passées en paramètre en utilisant la fonction </w:t>
        </w:r>
        <w:proofErr w:type="spellStart"/>
        <w:r>
          <w:rPr>
            <w:rFonts w:ascii="Segoe UI" w:hAnsi="Segoe UI" w:cs="Segoe UI"/>
            <w:color w:val="D1D5DB"/>
          </w:rPr>
          <w:t>calculate_statistics</w:t>
        </w:r>
        <w:proofErr w:type="spellEnd"/>
        <w:r>
          <w:rPr>
            <w:rFonts w:ascii="Segoe UI" w:hAnsi="Segoe UI" w:cs="Segoe UI"/>
            <w:color w:val="D1D5DB"/>
          </w:rPr>
          <w:t xml:space="preserv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w:t>
        </w:r>
        <w:proofErr w:type="spellStart"/>
        <w:r>
          <w:rPr>
            <w:rFonts w:ascii="Segoe UI" w:hAnsi="Segoe UI" w:cs="Segoe UI"/>
            <w:color w:val="D1D5DB"/>
          </w:rPr>
          <w:t>calculate_statistics</w:t>
        </w:r>
        <w:proofErr w:type="spellEnd"/>
        <w:r>
          <w:rPr>
            <w:rFonts w:ascii="Segoe UI" w:hAnsi="Segoe UI" w:cs="Segoe UI"/>
            <w:color w:val="D1D5DB"/>
          </w:rPr>
          <w:t xml:space="preserve"> calcule les statistiques à partir des données passées en paramètre et retourne un objet Pandas </w:t>
        </w:r>
        <w:proofErr w:type="spellStart"/>
        <w:r>
          <w:rPr>
            <w:rFonts w:ascii="Segoe UI" w:hAnsi="Segoe UI" w:cs="Segoe UI"/>
            <w:color w:val="D1D5DB"/>
          </w:rPr>
          <w:t>DataFrame</w:t>
        </w:r>
        <w:proofErr w:type="spellEnd"/>
        <w:r>
          <w:rPr>
            <w:rFonts w:ascii="Segoe UI" w:hAnsi="Segoe UI" w:cs="Segoe UI"/>
            <w:color w:val="D1D5DB"/>
          </w:rPr>
          <w:t xml:space="preserve"> contenant les statistiques calculées. La fonction update récupère les données à partir des sites web enregistrés dans le fichier sites.txt en utilisant la fonction </w:t>
        </w:r>
        <w:proofErr w:type="spellStart"/>
        <w:r>
          <w:rPr>
            <w:rFonts w:ascii="Segoe UI" w:hAnsi="Segoe UI" w:cs="Segoe UI"/>
            <w:color w:val="D1D5DB"/>
          </w:rPr>
          <w:t>get_data_from_web</w:t>
        </w:r>
        <w:proofErr w:type="spellEnd"/>
        <w:r>
          <w:rPr>
            <w:rFonts w:ascii="Segoe UI" w:hAnsi="Segoe UI" w:cs="Segoe UI"/>
            <w:color w:val="D1D5DB"/>
          </w:rPr>
          <w:t xml:space="preserve">, met à jour les données en utilisant la fonction </w:t>
        </w:r>
        <w:proofErr w:type="spellStart"/>
        <w:r>
          <w:rPr>
            <w:rFonts w:ascii="Segoe UI" w:hAnsi="Segoe UI" w:cs="Segoe UI"/>
            <w:color w:val="D1D5DB"/>
          </w:rPr>
          <w:t>save_data_to_file</w:t>
        </w:r>
        <w:proofErr w:type="spellEnd"/>
        <w:r>
          <w:rPr>
            <w:rFonts w:ascii="Segoe UI" w:hAnsi="Segoe UI" w:cs="Segoe UI"/>
            <w:color w:val="D1D5DB"/>
          </w:rPr>
          <w:t>, et</w:t>
        </w:r>
      </w:ins>
    </w:p>
    <w:p w14:paraId="729D2C77"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563" w:author="rachid chon" w:date="2023-02-23T02:47:00Z"/>
          <w:rFonts w:ascii="Segoe UI" w:hAnsi="Segoe UI" w:cs="Segoe UI"/>
          <w:color w:val="D1D5DB"/>
        </w:rPr>
      </w:pPr>
      <w:proofErr w:type="gramStart"/>
      <w:ins w:id="564" w:author="rachid chon" w:date="2023-02-23T02:47:00Z">
        <w:r>
          <w:rPr>
            <w:rFonts w:ascii="Segoe UI" w:hAnsi="Segoe UI" w:cs="Segoe UI"/>
            <w:color w:val="D1D5DB"/>
          </w:rPr>
          <w:t>aider</w:t>
        </w:r>
        <w:proofErr w:type="gramEnd"/>
        <w:r>
          <w:rPr>
            <w:rFonts w:ascii="Segoe UI" w:hAnsi="Segoe UI" w:cs="Segoe UI"/>
            <w:color w:val="D1D5DB"/>
          </w:rPr>
          <w:t xml:space="preserve"> à vérifier la cohérence entre les fichiers Python et à confirmer leur bonne structure. Pour cela, je peux parcourir chaque fichier et m'assurer que les noms de variables, de fonctions et de classes sont cohérents avec le cahier des charges. Je peux également vérifier que les imports sont correctement effectués et que les fichiers sont organisés de manière appropriée.</w:t>
        </w:r>
      </w:ins>
    </w:p>
    <w:p w14:paraId="12BFCAD8"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565" w:author="rachid chon" w:date="2023-02-23T02:47:00Z"/>
          <w:rFonts w:ascii="Segoe UI" w:hAnsi="Segoe UI" w:cs="Segoe UI"/>
          <w:color w:val="D1D5DB"/>
        </w:rPr>
      </w:pPr>
      <w:ins w:id="566" w:author="rachid chon" w:date="2023-02-23T02:47:00Z">
        <w:r>
          <w:rPr>
            <w:rFonts w:ascii="Segoe UI" w:hAnsi="Segoe UI" w:cs="Segoe UI"/>
            <w:color w:val="D1D5DB"/>
          </w:rPr>
          <w:t>Pour comparer entre chaque module, je peux vérifier que les fonctions, variables et classes sont correctement utilisées et référencées entre les fichiers. Si certains fichiers sont censés interagir ensemble, je peux vérifier que les entrées et les sorties sont correctes.</w:t>
        </w:r>
      </w:ins>
    </w:p>
    <w:p w14:paraId="62D56C73" w14:textId="77777777" w:rsidR="00C72997" w:rsidRDefault="00C72997" w:rsidP="00C7299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567" w:author="rachid chon" w:date="2023-02-23T02:47:00Z"/>
          <w:rFonts w:ascii="Segoe UI" w:hAnsi="Segoe UI" w:cs="Segoe UI"/>
          <w:color w:val="D1D5DB"/>
        </w:rPr>
      </w:pPr>
      <w:ins w:id="568" w:author="rachid chon" w:date="2023-02-23T02:47:00Z">
        <w:r>
          <w:rPr>
            <w:rFonts w:ascii="Segoe UI" w:hAnsi="Segoe UI" w:cs="Segoe UI"/>
            <w:color w:val="D1D5DB"/>
          </w:rPr>
          <w:t>Cependant, veuillez noter que pour une vérification approfondie, il peut être nécessaire d'examiner en détail chaque fichier et son contenu. Il est également important d'avoir un cahier des charges clair et détaillé pour pouvoir effectuer une vérification complète et précis</w:t>
        </w:r>
      </w:ins>
    </w:p>
    <w:bookmarkEnd w:id="388"/>
    <w:p w14:paraId="3791A009" w14:textId="2FDA425D" w:rsidR="008174A0" w:rsidRDefault="008174A0" w:rsidP="00642601">
      <w:pPr>
        <w:rPr>
          <w:ins w:id="569" w:author="rachid chon" w:date="2023-02-23T06:34:00Z"/>
        </w:rPr>
      </w:pPr>
    </w:p>
    <w:p w14:paraId="6330B131" w14:textId="7C4C0967" w:rsidR="00752D2C" w:rsidRDefault="00752D2C" w:rsidP="00642601">
      <w:pPr>
        <w:rPr>
          <w:ins w:id="570" w:author="rachid chon" w:date="2023-02-23T06:34:00Z"/>
        </w:rPr>
      </w:pPr>
    </w:p>
    <w:p w14:paraId="0C11AC88" w14:textId="6E8D51D8" w:rsidR="00752D2C" w:rsidRDefault="00752D2C" w:rsidP="00642601">
      <w:pPr>
        <w:rPr>
          <w:ins w:id="571" w:author="rachid chon" w:date="2023-02-23T06:34:00Z"/>
        </w:rPr>
      </w:pPr>
    </w:p>
    <w:p w14:paraId="3E89CE12" w14:textId="074756AC" w:rsidR="00752D2C" w:rsidRDefault="00B26C0A" w:rsidP="00642601">
      <w:pPr>
        <w:rPr>
          <w:ins w:id="572" w:author="rachid chon" w:date="2023-02-23T07:38:00Z"/>
          <w:rFonts w:ascii="Segoe UI" w:hAnsi="Segoe UI" w:cs="Segoe UI"/>
          <w:color w:val="ECECF1"/>
          <w:shd w:val="clear" w:color="auto" w:fill="343541"/>
          <w:lang w:val="en-US"/>
        </w:rPr>
      </w:pPr>
      <w:proofErr w:type="spellStart"/>
      <w:ins w:id="573" w:author="rachid chon" w:date="2023-02-23T07:38:00Z">
        <w:r w:rsidRPr="00B26C0A">
          <w:rPr>
            <w:rFonts w:ascii="Segoe UI" w:hAnsi="Segoe UI" w:cs="Segoe UI"/>
            <w:color w:val="ECECF1"/>
            <w:shd w:val="clear" w:color="auto" w:fill="343541"/>
            <w:lang w:val="en-US"/>
            <w:rPrChange w:id="574" w:author="rachid chon" w:date="2023-02-23T07:38:00Z">
              <w:rPr>
                <w:rFonts w:ascii="Segoe UI" w:hAnsi="Segoe UI" w:cs="Segoe UI"/>
                <w:color w:val="ECECF1"/>
                <w:shd w:val="clear" w:color="auto" w:fill="343541"/>
              </w:rPr>
            </w:rPrChange>
          </w:rPr>
          <w:t>mkdir</w:t>
        </w:r>
        <w:proofErr w:type="spellEnd"/>
        <w:r w:rsidRPr="00B26C0A">
          <w:rPr>
            <w:rFonts w:ascii="Segoe UI" w:hAnsi="Segoe UI" w:cs="Segoe UI"/>
            <w:color w:val="ECECF1"/>
            <w:shd w:val="clear" w:color="auto" w:fill="343541"/>
            <w:lang w:val="en-US"/>
            <w:rPrChange w:id="57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76" w:author="rachid chon" w:date="2023-02-23T07:38:00Z">
              <w:rPr>
                <w:rFonts w:ascii="Segoe UI" w:hAnsi="Segoe UI" w:cs="Segoe UI"/>
                <w:color w:val="ECECF1"/>
                <w:shd w:val="clear" w:color="auto" w:fill="343541"/>
              </w:rPr>
            </w:rPrChange>
          </w:rPr>
          <w:t>my_app</w:t>
        </w:r>
        <w:proofErr w:type="spellEnd"/>
        <w:r w:rsidRPr="00B26C0A">
          <w:rPr>
            <w:rFonts w:ascii="Segoe UI" w:hAnsi="Segoe UI" w:cs="Segoe UI"/>
            <w:color w:val="ECECF1"/>
            <w:shd w:val="clear" w:color="auto" w:fill="343541"/>
            <w:lang w:val="en-US"/>
            <w:rPrChange w:id="577" w:author="rachid chon" w:date="2023-02-23T07:38:00Z">
              <w:rPr>
                <w:rFonts w:ascii="Segoe UI" w:hAnsi="Segoe UI" w:cs="Segoe UI"/>
                <w:color w:val="ECECF1"/>
                <w:shd w:val="clear" w:color="auto" w:fill="343541"/>
              </w:rPr>
            </w:rPrChange>
          </w:rPr>
          <w:t xml:space="preserve"> &amp;&amp; cd </w:t>
        </w:r>
        <w:proofErr w:type="spellStart"/>
        <w:r w:rsidRPr="00B26C0A">
          <w:rPr>
            <w:rFonts w:ascii="Segoe UI" w:hAnsi="Segoe UI" w:cs="Segoe UI"/>
            <w:color w:val="ECECF1"/>
            <w:shd w:val="clear" w:color="auto" w:fill="343541"/>
            <w:lang w:val="en-US"/>
            <w:rPrChange w:id="578" w:author="rachid chon" w:date="2023-02-23T07:38:00Z">
              <w:rPr>
                <w:rFonts w:ascii="Segoe UI" w:hAnsi="Segoe UI" w:cs="Segoe UI"/>
                <w:color w:val="ECECF1"/>
                <w:shd w:val="clear" w:color="auto" w:fill="343541"/>
              </w:rPr>
            </w:rPrChange>
          </w:rPr>
          <w:t>my_app</w:t>
        </w:r>
        <w:proofErr w:type="spellEnd"/>
        <w:r w:rsidRPr="00B26C0A">
          <w:rPr>
            <w:rFonts w:ascii="Segoe UI" w:hAnsi="Segoe UI" w:cs="Segoe UI"/>
            <w:color w:val="ECECF1"/>
            <w:shd w:val="clear" w:color="auto" w:fill="343541"/>
            <w:lang w:val="en-US"/>
            <w:rPrChange w:id="579" w:author="rachid chon" w:date="2023-02-23T07:38:00Z">
              <w:rPr>
                <w:rFonts w:ascii="Segoe UI" w:hAnsi="Segoe UI" w:cs="Segoe UI"/>
                <w:color w:val="ECECF1"/>
                <w:shd w:val="clear" w:color="auto" w:fill="343541"/>
              </w:rPr>
            </w:rPrChange>
          </w:rPr>
          <w:t xml:space="preserve"> &amp;&amp; touch scraper.py stats.py views.py utils.py main.py data_scraper.py data_parser.py data_analyzer.py data_visualizer.py data_updater.py dashboard.py sites.txt &amp;&amp; echo -e "import pandas as pd\</w:t>
        </w:r>
        <w:proofErr w:type="spellStart"/>
        <w:r w:rsidRPr="00B26C0A">
          <w:rPr>
            <w:rFonts w:ascii="Segoe UI" w:hAnsi="Segoe UI" w:cs="Segoe UI"/>
            <w:color w:val="ECECF1"/>
            <w:shd w:val="clear" w:color="auto" w:fill="343541"/>
            <w:lang w:val="en-US"/>
            <w:rPrChange w:id="580"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1" w:author="rachid chon" w:date="2023-02-23T07:38:00Z">
              <w:rPr>
                <w:rFonts w:ascii="Segoe UI" w:hAnsi="Segoe UI" w:cs="Segoe UI"/>
                <w:color w:val="ECECF1"/>
                <w:shd w:val="clear" w:color="auto" w:fill="343541"/>
              </w:rPr>
            </w:rPrChange>
          </w:rPr>
          <w:t xml:space="preserve"> requests\</w:t>
        </w:r>
        <w:proofErr w:type="spellStart"/>
        <w:r w:rsidRPr="00B26C0A">
          <w:rPr>
            <w:rFonts w:ascii="Segoe UI" w:hAnsi="Segoe UI" w:cs="Segoe UI"/>
            <w:color w:val="ECECF1"/>
            <w:shd w:val="clear" w:color="auto" w:fill="343541"/>
            <w:lang w:val="en-US"/>
            <w:rPrChange w:id="582"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3"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84" w:author="rachid chon" w:date="2023-02-23T07:38:00Z">
              <w:rPr>
                <w:rFonts w:ascii="Segoe UI" w:hAnsi="Segoe UI" w:cs="Segoe UI"/>
                <w:color w:val="ECECF1"/>
                <w:shd w:val="clear" w:color="auto" w:fill="343541"/>
              </w:rPr>
            </w:rPrChange>
          </w:rPr>
          <w:t>json</w:t>
        </w:r>
        <w:proofErr w:type="spellEnd"/>
        <w:r w:rsidRPr="00B26C0A">
          <w:rPr>
            <w:rFonts w:ascii="Segoe UI" w:hAnsi="Segoe UI" w:cs="Segoe UI"/>
            <w:color w:val="ECECF1"/>
            <w:shd w:val="clear" w:color="auto" w:fill="343541"/>
            <w:lang w:val="en-US"/>
            <w:rPrChange w:id="58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86"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7" w:author="rachid chon" w:date="2023-02-23T07:38:00Z">
              <w:rPr>
                <w:rFonts w:ascii="Segoe UI" w:hAnsi="Segoe UI" w:cs="Segoe UI"/>
                <w:color w:val="ECECF1"/>
                <w:shd w:val="clear" w:color="auto" w:fill="343541"/>
              </w:rPr>
            </w:rPrChange>
          </w:rPr>
          <w:t xml:space="preserve"> time\</w:t>
        </w:r>
        <w:proofErr w:type="spellStart"/>
        <w:r w:rsidRPr="00B26C0A">
          <w:rPr>
            <w:rFonts w:ascii="Segoe UI" w:hAnsi="Segoe UI" w:cs="Segoe UI"/>
            <w:color w:val="ECECF1"/>
            <w:shd w:val="clear" w:color="auto" w:fill="343541"/>
            <w:lang w:val="en-US"/>
            <w:rPrChange w:id="588" w:author="rachid chon" w:date="2023-02-23T07:38:00Z">
              <w:rPr>
                <w:rFonts w:ascii="Segoe UI" w:hAnsi="Segoe UI" w:cs="Segoe UI"/>
                <w:color w:val="ECECF1"/>
                <w:shd w:val="clear" w:color="auto" w:fill="343541"/>
              </w:rPr>
            </w:rPrChange>
          </w:rPr>
          <w:t>nimport</w:t>
        </w:r>
        <w:proofErr w:type="spellEnd"/>
        <w:r w:rsidRPr="00B26C0A">
          <w:rPr>
            <w:rFonts w:ascii="Segoe UI" w:hAnsi="Segoe UI" w:cs="Segoe UI"/>
            <w:color w:val="ECECF1"/>
            <w:shd w:val="clear" w:color="auto" w:fill="343541"/>
            <w:lang w:val="en-US"/>
            <w:rPrChange w:id="589"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590" w:author="rachid chon" w:date="2023-02-23T07:38:00Z">
              <w:rPr>
                <w:rFonts w:ascii="Segoe UI" w:hAnsi="Segoe UI" w:cs="Segoe UI"/>
                <w:color w:val="ECECF1"/>
                <w:shd w:val="clear" w:color="auto" w:fill="343541"/>
              </w:rPr>
            </w:rPrChange>
          </w:rPr>
          <w:t>selenium.webdriver</w:t>
        </w:r>
        <w:proofErr w:type="spellEnd"/>
        <w:r w:rsidRPr="00B26C0A">
          <w:rPr>
            <w:rFonts w:ascii="Segoe UI" w:hAnsi="Segoe UI" w:cs="Segoe UI"/>
            <w:color w:val="ECECF1"/>
            <w:shd w:val="clear" w:color="auto" w:fill="343541"/>
            <w:lang w:val="en-US"/>
            <w:rPrChange w:id="591" w:author="rachid chon" w:date="2023-02-23T07:38:00Z">
              <w:rPr>
                <w:rFonts w:ascii="Segoe UI" w:hAnsi="Segoe UI" w:cs="Segoe UI"/>
                <w:color w:val="ECECF1"/>
                <w:shd w:val="clear" w:color="auto" w:fill="343541"/>
              </w:rPr>
            </w:rPrChange>
          </w:rPr>
          <w:t xml:space="preserve"> as </w:t>
        </w:r>
        <w:proofErr w:type="spellStart"/>
        <w:r w:rsidRPr="00B26C0A">
          <w:rPr>
            <w:rFonts w:ascii="Segoe UI" w:hAnsi="Segoe UI" w:cs="Segoe UI"/>
            <w:color w:val="ECECF1"/>
            <w:shd w:val="clear" w:color="auto" w:fill="343541"/>
            <w:lang w:val="en-US"/>
            <w:rPrChange w:id="592" w:author="rachid chon" w:date="2023-02-23T07:38:00Z">
              <w:rPr>
                <w:rFonts w:ascii="Segoe UI" w:hAnsi="Segoe UI" w:cs="Segoe UI"/>
                <w:color w:val="ECECF1"/>
                <w:shd w:val="clear" w:color="auto" w:fill="343541"/>
              </w:rPr>
            </w:rPrChange>
          </w:rPr>
          <w:t>webdriver</w:t>
        </w:r>
        <w:proofErr w:type="spellEnd"/>
        <w:r w:rsidRPr="00B26C0A">
          <w:rPr>
            <w:rFonts w:ascii="Segoe UI" w:hAnsi="Segoe UI" w:cs="Segoe UI"/>
            <w:color w:val="ECECF1"/>
            <w:shd w:val="clear" w:color="auto" w:fill="343541"/>
            <w:lang w:val="en-US"/>
            <w:rPrChange w:id="59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94" w:author="rachid chon" w:date="2023-02-23T07:38:00Z">
              <w:rPr>
                <w:rFonts w:ascii="Segoe UI" w:hAnsi="Segoe UI" w:cs="Segoe UI"/>
                <w:color w:val="ECECF1"/>
                <w:shd w:val="clear" w:color="auto" w:fill="343541"/>
              </w:rPr>
            </w:rPrChange>
          </w:rPr>
          <w:t>nfrom</w:t>
        </w:r>
        <w:proofErr w:type="spellEnd"/>
        <w:r w:rsidRPr="00B26C0A">
          <w:rPr>
            <w:rFonts w:ascii="Segoe UI" w:hAnsi="Segoe UI" w:cs="Segoe UI"/>
            <w:color w:val="ECECF1"/>
            <w:shd w:val="clear" w:color="auto" w:fill="343541"/>
            <w:lang w:val="en-US"/>
            <w:rPrChange w:id="595" w:author="rachid chon" w:date="2023-02-23T07:38:00Z">
              <w:rPr>
                <w:rFonts w:ascii="Segoe UI" w:hAnsi="Segoe UI" w:cs="Segoe UI"/>
                <w:color w:val="ECECF1"/>
                <w:shd w:val="clear" w:color="auto" w:fill="343541"/>
              </w:rPr>
            </w:rPrChange>
          </w:rPr>
          <w:t xml:space="preserve"> bs4 import </w:t>
        </w:r>
        <w:proofErr w:type="spellStart"/>
        <w:r w:rsidRPr="00B26C0A">
          <w:rPr>
            <w:rFonts w:ascii="Segoe UI" w:hAnsi="Segoe UI" w:cs="Segoe UI"/>
            <w:color w:val="ECECF1"/>
            <w:shd w:val="clear" w:color="auto" w:fill="343541"/>
            <w:lang w:val="en-US"/>
            <w:rPrChange w:id="596" w:author="rachid chon" w:date="2023-02-23T07:38:00Z">
              <w:rPr>
                <w:rFonts w:ascii="Segoe UI" w:hAnsi="Segoe UI" w:cs="Segoe UI"/>
                <w:color w:val="ECECF1"/>
                <w:shd w:val="clear" w:color="auto" w:fill="343541"/>
              </w:rPr>
            </w:rPrChange>
          </w:rPr>
          <w:t>BeautifulSoup</w:t>
        </w:r>
        <w:proofErr w:type="spellEnd"/>
        <w:r w:rsidRPr="00B26C0A">
          <w:rPr>
            <w:rFonts w:ascii="Segoe UI" w:hAnsi="Segoe UI" w:cs="Segoe UI"/>
            <w:color w:val="ECECF1"/>
            <w:shd w:val="clear" w:color="auto" w:fill="343541"/>
            <w:lang w:val="en-US"/>
            <w:rPrChange w:id="59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598" w:author="rachid chon" w:date="2023-02-23T07:38:00Z">
              <w:rPr>
                <w:rFonts w:ascii="Segoe UI" w:hAnsi="Segoe UI" w:cs="Segoe UI"/>
                <w:color w:val="ECECF1"/>
                <w:shd w:val="clear" w:color="auto" w:fill="343541"/>
              </w:rPr>
            </w:rPrChange>
          </w:rPr>
          <w:t>nfrom</w:t>
        </w:r>
        <w:proofErr w:type="spellEnd"/>
        <w:r w:rsidRPr="00B26C0A">
          <w:rPr>
            <w:rFonts w:ascii="Segoe UI" w:hAnsi="Segoe UI" w:cs="Segoe UI"/>
            <w:color w:val="ECECF1"/>
            <w:shd w:val="clear" w:color="auto" w:fill="343541"/>
            <w:lang w:val="en-US"/>
            <w:rPrChange w:id="599" w:author="rachid chon" w:date="2023-02-23T07:38:00Z">
              <w:rPr>
                <w:rFonts w:ascii="Segoe UI" w:hAnsi="Segoe UI" w:cs="Segoe UI"/>
                <w:color w:val="ECECF1"/>
                <w:shd w:val="clear" w:color="auto" w:fill="343541"/>
              </w:rPr>
            </w:rPrChange>
          </w:rPr>
          <w:t xml:space="preserve"> utils import </w:t>
        </w:r>
        <w:proofErr w:type="spellStart"/>
        <w:r w:rsidRPr="00B26C0A">
          <w:rPr>
            <w:rFonts w:ascii="Segoe UI" w:hAnsi="Segoe UI" w:cs="Segoe UI"/>
            <w:color w:val="ECECF1"/>
            <w:shd w:val="clear" w:color="auto" w:fill="343541"/>
            <w:lang w:val="en-US"/>
            <w:rPrChange w:id="600" w:author="rachid chon" w:date="2023-02-23T07:38:00Z">
              <w:rPr>
                <w:rFonts w:ascii="Segoe UI" w:hAnsi="Segoe UI" w:cs="Segoe UI"/>
                <w:color w:val="ECECF1"/>
                <w:shd w:val="clear" w:color="auto" w:fill="343541"/>
              </w:rPr>
            </w:rPrChange>
          </w:rPr>
          <w:t>check_package</w:t>
        </w:r>
        <w:proofErr w:type="spellEnd"/>
        <w:r w:rsidRPr="00B26C0A">
          <w:rPr>
            <w:rFonts w:ascii="Segoe UI" w:hAnsi="Segoe UI" w:cs="Segoe UI"/>
            <w:color w:val="ECECF1"/>
            <w:shd w:val="clear" w:color="auto" w:fill="343541"/>
            <w:lang w:val="en-US"/>
            <w:rPrChange w:id="60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02" w:author="rachid chon" w:date="2023-02-23T07:38:00Z">
              <w:rPr>
                <w:rFonts w:ascii="Segoe UI" w:hAnsi="Segoe UI" w:cs="Segoe UI"/>
                <w:color w:val="ECECF1"/>
                <w:shd w:val="clear" w:color="auto" w:fill="343541"/>
              </w:rPr>
            </w:rPrChange>
          </w:rPr>
          <w:t>save_data</w:t>
        </w:r>
        <w:proofErr w:type="spellEnd"/>
        <w:r w:rsidRPr="00B26C0A">
          <w:rPr>
            <w:rFonts w:ascii="Segoe UI" w:hAnsi="Segoe UI" w:cs="Segoe UI"/>
            <w:color w:val="ECECF1"/>
            <w:shd w:val="clear" w:color="auto" w:fill="343541"/>
            <w:lang w:val="en-US"/>
            <w:rPrChange w:id="603" w:author="rachid chon" w:date="2023-02-23T07:38:00Z">
              <w:rPr>
                <w:rFonts w:ascii="Segoe UI" w:hAnsi="Segoe UI" w:cs="Segoe UI"/>
                <w:color w:val="ECECF1"/>
                <w:shd w:val="clear" w:color="auto" w:fill="343541"/>
              </w:rPr>
            </w:rPrChange>
          </w:rPr>
          <w:t>\n\</w:t>
        </w:r>
        <w:proofErr w:type="spellStart"/>
        <w:r w:rsidRPr="00B26C0A">
          <w:rPr>
            <w:rFonts w:ascii="Segoe UI" w:hAnsi="Segoe UI" w:cs="Segoe UI"/>
            <w:color w:val="ECECF1"/>
            <w:shd w:val="clear" w:color="auto" w:fill="343541"/>
            <w:lang w:val="en-US"/>
            <w:rPrChange w:id="604" w:author="rachid chon" w:date="2023-02-23T07:38:00Z">
              <w:rPr>
                <w:rFonts w:ascii="Segoe UI" w:hAnsi="Segoe UI" w:cs="Segoe UI"/>
                <w:color w:val="ECECF1"/>
                <w:shd w:val="clear" w:color="auto" w:fill="343541"/>
              </w:rPr>
            </w:rPrChange>
          </w:rPr>
          <w:t>nif</w:t>
        </w:r>
        <w:proofErr w:type="spellEnd"/>
        <w:r w:rsidRPr="00B26C0A">
          <w:rPr>
            <w:rFonts w:ascii="Segoe UI" w:hAnsi="Segoe UI" w:cs="Segoe UI"/>
            <w:color w:val="ECECF1"/>
            <w:shd w:val="clear" w:color="auto" w:fill="343541"/>
            <w:lang w:val="en-US"/>
            <w:rPrChange w:id="60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06" w:author="rachid chon" w:date="2023-02-23T07:38:00Z">
              <w:rPr>
                <w:rFonts w:ascii="Segoe UI" w:hAnsi="Segoe UI" w:cs="Segoe UI"/>
                <w:color w:val="ECECF1"/>
                <w:shd w:val="clear" w:color="auto" w:fill="343541"/>
              </w:rPr>
            </w:rPrChange>
          </w:rPr>
          <w:t>check_package</w:t>
        </w:r>
        <w:proofErr w:type="spellEnd"/>
        <w:r w:rsidRPr="00B26C0A">
          <w:rPr>
            <w:rFonts w:ascii="Segoe UI" w:hAnsi="Segoe UI" w:cs="Segoe UI"/>
            <w:color w:val="ECECF1"/>
            <w:shd w:val="clear" w:color="auto" w:fill="343541"/>
            <w:lang w:val="en-US"/>
            <w:rPrChange w:id="60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08" w:author="rachid chon" w:date="2023-02-23T07:38:00Z">
              <w:rPr>
                <w:rFonts w:ascii="Segoe UI" w:hAnsi="Segoe UI" w:cs="Segoe UI"/>
                <w:color w:val="ECECF1"/>
                <w:shd w:val="clear" w:color="auto" w:fill="343541"/>
              </w:rPr>
            </w:rPrChange>
          </w:rPr>
          <w:t>anticaptchaofficial</w:t>
        </w:r>
        <w:proofErr w:type="spellEnd"/>
        <w:r w:rsidRPr="00B26C0A">
          <w:rPr>
            <w:rFonts w:ascii="Segoe UI" w:hAnsi="Segoe UI" w:cs="Segoe UI"/>
            <w:color w:val="ECECF1"/>
            <w:shd w:val="clear" w:color="auto" w:fill="343541"/>
            <w:lang w:val="en-US"/>
            <w:rPrChange w:id="609" w:author="rachid chon" w:date="2023-02-23T07:38:00Z">
              <w:rPr>
                <w:rFonts w:ascii="Segoe UI" w:hAnsi="Segoe UI" w:cs="Segoe UI"/>
                <w:color w:val="ECECF1"/>
                <w:shd w:val="clear" w:color="auto" w:fill="343541"/>
              </w:rPr>
            </w:rPrChange>
          </w:rPr>
          <w:t xml:space="preserve">'):\n import </w:t>
        </w:r>
        <w:proofErr w:type="spellStart"/>
        <w:r w:rsidRPr="00B26C0A">
          <w:rPr>
            <w:rFonts w:ascii="Segoe UI" w:hAnsi="Segoe UI" w:cs="Segoe UI"/>
            <w:color w:val="ECECF1"/>
            <w:shd w:val="clear" w:color="auto" w:fill="343541"/>
            <w:lang w:val="en-US"/>
            <w:rPrChange w:id="610" w:author="rachid chon" w:date="2023-02-23T07:38:00Z">
              <w:rPr>
                <w:rFonts w:ascii="Segoe UI" w:hAnsi="Segoe UI" w:cs="Segoe UI"/>
                <w:color w:val="ECECF1"/>
                <w:shd w:val="clear" w:color="auto" w:fill="343541"/>
              </w:rPr>
            </w:rPrChange>
          </w:rPr>
          <w:t>anticaptchaofficial</w:t>
        </w:r>
        <w:proofErr w:type="spellEnd"/>
        <w:r w:rsidRPr="00B26C0A">
          <w:rPr>
            <w:rFonts w:ascii="Segoe UI" w:hAnsi="Segoe UI" w:cs="Segoe UI"/>
            <w:color w:val="ECECF1"/>
            <w:shd w:val="clear" w:color="auto" w:fill="343541"/>
            <w:lang w:val="en-US"/>
            <w:rPrChange w:id="611"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612"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613"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14" w:author="rachid chon" w:date="2023-02-23T07:38:00Z">
              <w:rPr>
                <w:rFonts w:ascii="Segoe UI" w:hAnsi="Segoe UI" w:cs="Segoe UI"/>
                <w:color w:val="ECECF1"/>
                <w:shd w:val="clear" w:color="auto" w:fill="343541"/>
              </w:rPr>
            </w:rPrChange>
          </w:rPr>
          <w:t>scrape_data</w:t>
        </w:r>
        <w:proofErr w:type="spellEnd"/>
        <w:r w:rsidRPr="00B26C0A">
          <w:rPr>
            <w:rFonts w:ascii="Segoe UI" w:hAnsi="Segoe UI" w:cs="Segoe UI"/>
            <w:color w:val="ECECF1"/>
            <w:shd w:val="clear" w:color="auto" w:fill="343541"/>
            <w:lang w:val="en-US"/>
            <w:rPrChange w:id="61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16"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17" w:author="rachid chon" w:date="2023-02-23T07:38:00Z">
              <w:rPr>
                <w:rFonts w:ascii="Segoe UI" w:hAnsi="Segoe UI" w:cs="Segoe UI"/>
                <w:color w:val="ECECF1"/>
                <w:shd w:val="clear" w:color="auto" w:fill="343541"/>
              </w:rPr>
            </w:rPrChange>
          </w:rPr>
          <w:t xml:space="preserve">):\n driver = </w:t>
        </w:r>
        <w:proofErr w:type="spellStart"/>
        <w:r w:rsidRPr="00B26C0A">
          <w:rPr>
            <w:rFonts w:ascii="Segoe UI" w:hAnsi="Segoe UI" w:cs="Segoe UI"/>
            <w:color w:val="ECECF1"/>
            <w:shd w:val="clear" w:color="auto" w:fill="343541"/>
            <w:lang w:val="en-US"/>
            <w:rPrChange w:id="618" w:author="rachid chon" w:date="2023-02-23T07:38:00Z">
              <w:rPr>
                <w:rFonts w:ascii="Segoe UI" w:hAnsi="Segoe UI" w:cs="Segoe UI"/>
                <w:color w:val="ECECF1"/>
                <w:shd w:val="clear" w:color="auto" w:fill="343541"/>
              </w:rPr>
            </w:rPrChange>
          </w:rPr>
          <w:t>webdriver.Chrome</w:t>
        </w:r>
        <w:proofErr w:type="spellEnd"/>
        <w:r w:rsidRPr="00B26C0A">
          <w:rPr>
            <w:rFonts w:ascii="Segoe UI" w:hAnsi="Segoe UI" w:cs="Segoe UI"/>
            <w:color w:val="ECECF1"/>
            <w:shd w:val="clear" w:color="auto" w:fill="343541"/>
            <w:lang w:val="en-US"/>
            <w:rPrChange w:id="619" w:author="rachid chon" w:date="2023-02-23T07:38:00Z">
              <w:rPr>
                <w:rFonts w:ascii="Segoe UI" w:hAnsi="Segoe UI" w:cs="Segoe UI"/>
                <w:color w:val="ECECF1"/>
                <w:shd w:val="clear" w:color="auto" w:fill="343541"/>
              </w:rPr>
            </w:rPrChange>
          </w:rPr>
          <w:t>()\n if 'google.com/</w:t>
        </w:r>
        <w:proofErr w:type="spellStart"/>
        <w:r w:rsidRPr="00B26C0A">
          <w:rPr>
            <w:rFonts w:ascii="Segoe UI" w:hAnsi="Segoe UI" w:cs="Segoe UI"/>
            <w:color w:val="ECECF1"/>
            <w:shd w:val="clear" w:color="auto" w:fill="343541"/>
            <w:lang w:val="en-US"/>
            <w:rPrChange w:id="62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621" w:author="rachid chon" w:date="2023-02-23T07:38:00Z">
              <w:rPr>
                <w:rFonts w:ascii="Segoe UI" w:hAnsi="Segoe UI" w:cs="Segoe UI"/>
                <w:color w:val="ECECF1"/>
                <w:shd w:val="clear" w:color="auto" w:fill="343541"/>
              </w:rPr>
            </w:rPrChange>
          </w:rPr>
          <w:t xml:space="preserve">/' in url:\n </w:t>
        </w:r>
        <w:proofErr w:type="spellStart"/>
        <w:r w:rsidRPr="00B26C0A">
          <w:rPr>
            <w:rFonts w:ascii="Segoe UI" w:hAnsi="Segoe UI" w:cs="Segoe UI"/>
            <w:color w:val="ECECF1"/>
            <w:shd w:val="clear" w:color="auto" w:fill="343541"/>
            <w:lang w:val="en-US"/>
            <w:rPrChange w:id="622"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2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24" w:author="rachid chon" w:date="2023-02-23T07:38:00Z">
              <w:rPr>
                <w:rFonts w:ascii="Segoe UI" w:hAnsi="Segoe UI" w:cs="Segoe UI"/>
                <w:color w:val="ECECF1"/>
                <w:shd w:val="clear" w:color="auto" w:fill="343541"/>
              </w:rPr>
            </w:rPrChange>
          </w:rPr>
          <w:t>solve_captcha</w:t>
        </w:r>
        <w:proofErr w:type="spellEnd"/>
        <w:r w:rsidRPr="00B26C0A">
          <w:rPr>
            <w:rFonts w:ascii="Segoe UI" w:hAnsi="Segoe UI" w:cs="Segoe UI"/>
            <w:color w:val="ECECF1"/>
            <w:shd w:val="clear" w:color="auto" w:fill="343541"/>
            <w:lang w:val="en-US"/>
            <w:rPrChange w:id="625" w:author="rachid chon" w:date="2023-02-23T07:38:00Z">
              <w:rPr>
                <w:rFonts w:ascii="Segoe UI" w:hAnsi="Segoe UI" w:cs="Segoe UI"/>
                <w:color w:val="ECECF1"/>
                <w:shd w:val="clear" w:color="auto" w:fill="343541"/>
              </w:rPr>
            </w:rPrChange>
          </w:rPr>
          <w:t xml:space="preserve">(driver)\n html = </w:t>
        </w:r>
        <w:proofErr w:type="spellStart"/>
        <w:r w:rsidRPr="00B26C0A">
          <w:rPr>
            <w:rFonts w:ascii="Segoe UI" w:hAnsi="Segoe UI" w:cs="Segoe UI"/>
            <w:color w:val="ECECF1"/>
            <w:shd w:val="clear" w:color="auto" w:fill="343541"/>
            <w:lang w:val="en-US"/>
            <w:rPrChange w:id="626"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2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2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29"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30"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31" w:author="rachid chon" w:date="2023-02-23T07:38:00Z">
              <w:rPr>
                <w:rFonts w:ascii="Segoe UI" w:hAnsi="Segoe UI" w:cs="Segoe UI"/>
                <w:color w:val="ECECF1"/>
                <w:shd w:val="clear" w:color="auto" w:fill="343541"/>
              </w:rPr>
            </w:rPrChange>
          </w:rPr>
          <w:t xml:space="preserve">)\n else:\n html = </w:t>
        </w:r>
        <w:proofErr w:type="spellStart"/>
        <w:r w:rsidRPr="00B26C0A">
          <w:rPr>
            <w:rFonts w:ascii="Segoe UI" w:hAnsi="Segoe UI" w:cs="Segoe UI"/>
            <w:color w:val="ECECF1"/>
            <w:shd w:val="clear" w:color="auto" w:fill="343541"/>
            <w:lang w:val="en-US"/>
            <w:rPrChange w:id="632"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3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34"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35" w:author="rachid chon" w:date="2023-02-23T07:38:00Z">
              <w:rPr>
                <w:rFonts w:ascii="Segoe UI" w:hAnsi="Segoe UI" w:cs="Segoe UI"/>
                <w:color w:val="ECECF1"/>
                <w:shd w:val="clear" w:color="auto" w:fill="343541"/>
              </w:rPr>
            </w:rPrChange>
          </w:rPr>
          <w:t xml:space="preserve">)\n data = </w:t>
        </w:r>
        <w:proofErr w:type="spellStart"/>
        <w:r w:rsidRPr="00B26C0A">
          <w:rPr>
            <w:rFonts w:ascii="Segoe UI" w:hAnsi="Segoe UI" w:cs="Segoe UI"/>
            <w:color w:val="ECECF1"/>
            <w:shd w:val="clear" w:color="auto" w:fill="343541"/>
            <w:lang w:val="en-US"/>
            <w:rPrChange w:id="636" w:author="rachid chon" w:date="2023-02-23T07:38:00Z">
              <w:rPr>
                <w:rFonts w:ascii="Segoe UI" w:hAnsi="Segoe UI" w:cs="Segoe UI"/>
                <w:color w:val="ECECF1"/>
                <w:shd w:val="clear" w:color="auto" w:fill="343541"/>
              </w:rPr>
            </w:rPrChange>
          </w:rPr>
          <w:t>parse_html</w:t>
        </w:r>
        <w:proofErr w:type="spellEnd"/>
        <w:r w:rsidRPr="00B26C0A">
          <w:rPr>
            <w:rFonts w:ascii="Segoe UI" w:hAnsi="Segoe UI" w:cs="Segoe UI"/>
            <w:color w:val="ECECF1"/>
            <w:shd w:val="clear" w:color="auto" w:fill="343541"/>
            <w:lang w:val="en-US"/>
            <w:rPrChange w:id="637" w:author="rachid chon" w:date="2023-02-23T07:38:00Z">
              <w:rPr>
                <w:rFonts w:ascii="Segoe UI" w:hAnsi="Segoe UI" w:cs="Segoe UI"/>
                <w:color w:val="ECECF1"/>
                <w:shd w:val="clear" w:color="auto" w:fill="343541"/>
              </w:rPr>
            </w:rPrChange>
          </w:rPr>
          <w:t xml:space="preserve">(html)\n </w:t>
        </w:r>
        <w:proofErr w:type="spellStart"/>
        <w:r w:rsidRPr="00B26C0A">
          <w:rPr>
            <w:rFonts w:ascii="Segoe UI" w:hAnsi="Segoe UI" w:cs="Segoe UI"/>
            <w:color w:val="ECECF1"/>
            <w:shd w:val="clear" w:color="auto" w:fill="343541"/>
            <w:lang w:val="en-US"/>
            <w:rPrChange w:id="638" w:author="rachid chon" w:date="2023-02-23T07:38:00Z">
              <w:rPr>
                <w:rFonts w:ascii="Segoe UI" w:hAnsi="Segoe UI" w:cs="Segoe UI"/>
                <w:color w:val="ECECF1"/>
                <w:shd w:val="clear" w:color="auto" w:fill="343541"/>
              </w:rPr>
            </w:rPrChange>
          </w:rPr>
          <w:t>driver.quit</w:t>
        </w:r>
        <w:proofErr w:type="spellEnd"/>
        <w:r w:rsidRPr="00B26C0A">
          <w:rPr>
            <w:rFonts w:ascii="Segoe UI" w:hAnsi="Segoe UI" w:cs="Segoe UI"/>
            <w:color w:val="ECECF1"/>
            <w:shd w:val="clear" w:color="auto" w:fill="343541"/>
            <w:lang w:val="en-US"/>
            <w:rPrChange w:id="639" w:author="rachid chon" w:date="2023-02-23T07:38:00Z">
              <w:rPr>
                <w:rFonts w:ascii="Segoe UI" w:hAnsi="Segoe UI" w:cs="Segoe UI"/>
                <w:color w:val="ECECF1"/>
                <w:shd w:val="clear" w:color="auto" w:fill="343541"/>
              </w:rPr>
            </w:rPrChange>
          </w:rPr>
          <w:t>()\n return data\n\n\</w:t>
        </w:r>
        <w:proofErr w:type="spellStart"/>
        <w:r w:rsidRPr="00B26C0A">
          <w:rPr>
            <w:rFonts w:ascii="Segoe UI" w:hAnsi="Segoe UI" w:cs="Segoe UI"/>
            <w:color w:val="ECECF1"/>
            <w:shd w:val="clear" w:color="auto" w:fill="343541"/>
            <w:lang w:val="en-US"/>
            <w:rPrChange w:id="64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64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42" w:author="rachid chon" w:date="2023-02-23T07:38:00Z">
              <w:rPr>
                <w:rFonts w:ascii="Segoe UI" w:hAnsi="Segoe UI" w:cs="Segoe UI"/>
                <w:color w:val="ECECF1"/>
                <w:shd w:val="clear" w:color="auto" w:fill="343541"/>
              </w:rPr>
            </w:rPrChange>
          </w:rPr>
          <w:t>get_html</w:t>
        </w:r>
        <w:proofErr w:type="spellEnd"/>
        <w:r w:rsidRPr="00B26C0A">
          <w:rPr>
            <w:rFonts w:ascii="Segoe UI" w:hAnsi="Segoe UI" w:cs="Segoe UI"/>
            <w:color w:val="ECECF1"/>
            <w:shd w:val="clear" w:color="auto" w:fill="343541"/>
            <w:lang w:val="en-US"/>
            <w:rPrChange w:id="64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644"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4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46"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47" w:author="rachid chon" w:date="2023-02-23T07:38:00Z">
              <w:rPr>
                <w:rFonts w:ascii="Segoe UI" w:hAnsi="Segoe UI" w:cs="Segoe UI"/>
                <w:color w:val="ECECF1"/>
                <w:shd w:val="clear" w:color="auto" w:fill="343541"/>
              </w:rPr>
            </w:rPrChange>
          </w:rPr>
          <w:t xml:space="preserve">=None):\n headers = {\n 'User-Agent': 'Mozilla/5.0 (Windows NT 10.0; Win64; x64) </w:t>
        </w:r>
        <w:proofErr w:type="spellStart"/>
        <w:r w:rsidRPr="00B26C0A">
          <w:rPr>
            <w:rFonts w:ascii="Segoe UI" w:hAnsi="Segoe UI" w:cs="Segoe UI"/>
            <w:color w:val="ECECF1"/>
            <w:shd w:val="clear" w:color="auto" w:fill="343541"/>
            <w:lang w:val="en-US"/>
            <w:rPrChange w:id="648" w:author="rachid chon" w:date="2023-02-23T07:38:00Z">
              <w:rPr>
                <w:rFonts w:ascii="Segoe UI" w:hAnsi="Segoe UI" w:cs="Segoe UI"/>
                <w:color w:val="ECECF1"/>
                <w:shd w:val="clear" w:color="auto" w:fill="343541"/>
              </w:rPr>
            </w:rPrChange>
          </w:rPr>
          <w:t>AppleWebKit</w:t>
        </w:r>
        <w:proofErr w:type="spellEnd"/>
        <w:r w:rsidRPr="00B26C0A">
          <w:rPr>
            <w:rFonts w:ascii="Segoe UI" w:hAnsi="Segoe UI" w:cs="Segoe UI"/>
            <w:color w:val="ECECF1"/>
            <w:shd w:val="clear" w:color="auto" w:fill="343541"/>
            <w:lang w:val="en-US"/>
            <w:rPrChange w:id="649" w:author="rachid chon" w:date="2023-02-23T07:38:00Z">
              <w:rPr>
                <w:rFonts w:ascii="Segoe UI" w:hAnsi="Segoe UI" w:cs="Segoe UI"/>
                <w:color w:val="ECECF1"/>
                <w:shd w:val="clear" w:color="auto" w:fill="343541"/>
              </w:rPr>
            </w:rPrChange>
          </w:rPr>
          <w:t>/537.36 (KHTML, like Gecko) Chrome/58.0.3029.110 Safari/537.36',\n '</w:t>
        </w:r>
        <w:proofErr w:type="spellStart"/>
        <w:r w:rsidRPr="00B26C0A">
          <w:rPr>
            <w:rFonts w:ascii="Segoe UI" w:hAnsi="Segoe UI" w:cs="Segoe UI"/>
            <w:color w:val="ECECF1"/>
            <w:shd w:val="clear" w:color="auto" w:fill="343541"/>
            <w:lang w:val="en-US"/>
            <w:rPrChange w:id="650" w:author="rachid chon" w:date="2023-02-23T07:38:00Z">
              <w:rPr>
                <w:rFonts w:ascii="Segoe UI" w:hAnsi="Segoe UI" w:cs="Segoe UI"/>
                <w:color w:val="ECECF1"/>
                <w:shd w:val="clear" w:color="auto" w:fill="343541"/>
              </w:rPr>
            </w:rPrChange>
          </w:rPr>
          <w:t>Referer</w:t>
        </w:r>
        <w:proofErr w:type="spellEnd"/>
        <w:r w:rsidRPr="00B26C0A">
          <w:rPr>
            <w:rFonts w:ascii="Segoe UI" w:hAnsi="Segoe UI" w:cs="Segoe UI"/>
            <w:color w:val="ECECF1"/>
            <w:shd w:val="clear" w:color="auto" w:fill="343541"/>
            <w:lang w:val="en-US"/>
            <w:rPrChange w:id="65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652"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53" w:author="rachid chon" w:date="2023-02-23T07:38:00Z">
              <w:rPr>
                <w:rFonts w:ascii="Segoe UI" w:hAnsi="Segoe UI" w:cs="Segoe UI"/>
                <w:color w:val="ECECF1"/>
                <w:shd w:val="clear" w:color="auto" w:fill="343541"/>
              </w:rPr>
            </w:rPrChange>
          </w:rPr>
          <w:t xml:space="preserve">\n }\n if </w:t>
        </w:r>
        <w:proofErr w:type="spellStart"/>
        <w:r w:rsidRPr="00B26C0A">
          <w:rPr>
            <w:rFonts w:ascii="Segoe UI" w:hAnsi="Segoe UI" w:cs="Segoe UI"/>
            <w:color w:val="ECECF1"/>
            <w:shd w:val="clear" w:color="auto" w:fill="343541"/>
            <w:lang w:val="en-US"/>
            <w:rPrChange w:id="654"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655" w:author="rachid chon" w:date="2023-02-23T07:38:00Z">
              <w:rPr>
                <w:rFonts w:ascii="Segoe UI" w:hAnsi="Segoe UI" w:cs="Segoe UI"/>
                <w:color w:val="ECECF1"/>
                <w:shd w:val="clear" w:color="auto" w:fill="343541"/>
              </w:rPr>
            </w:rPrChange>
          </w:rPr>
          <w:t xml:space="preserve">:\n cookies = </w:t>
        </w:r>
        <w:proofErr w:type="spellStart"/>
        <w:r w:rsidRPr="00B26C0A">
          <w:rPr>
            <w:rFonts w:ascii="Segoe UI" w:hAnsi="Segoe UI" w:cs="Segoe UI"/>
            <w:color w:val="ECECF1"/>
            <w:shd w:val="clear" w:color="auto" w:fill="343541"/>
            <w:lang w:val="en-US"/>
            <w:rPrChange w:id="65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57"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58" w:author="rachid chon" w:date="2023-02-23T07:38:00Z">
              <w:rPr>
                <w:rFonts w:ascii="Segoe UI" w:hAnsi="Segoe UI" w:cs="Segoe UI"/>
                <w:color w:val="ECECF1"/>
                <w:shd w:val="clear" w:color="auto" w:fill="343541"/>
              </w:rPr>
            </w:rPrChange>
          </w:rPr>
          <w:t>in.php?key</w:t>
        </w:r>
        <w:proofErr w:type="spellEnd"/>
        <w:r w:rsidRPr="00B26C0A">
          <w:rPr>
            <w:rFonts w:ascii="Segoe UI" w:hAnsi="Segoe UI" w:cs="Segoe UI"/>
            <w:color w:val="ECECF1"/>
            <w:shd w:val="clear" w:color="auto" w:fill="343541"/>
            <w:lang w:val="en-US"/>
            <w:rPrChange w:id="65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0"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61" w:author="rachid chon" w:date="2023-02-23T07:38:00Z">
              <w:rPr>
                <w:rFonts w:ascii="Segoe UI" w:hAnsi="Segoe UI" w:cs="Segoe UI"/>
                <w:color w:val="ECECF1"/>
                <w:shd w:val="clear" w:color="auto" w:fill="343541"/>
              </w:rPr>
            </w:rPrChange>
          </w:rPr>
          <w:t xml:space="preserve"> + '&amp;method=</w:t>
        </w:r>
        <w:proofErr w:type="spellStart"/>
        <w:r w:rsidRPr="00B26C0A">
          <w:rPr>
            <w:rFonts w:ascii="Segoe UI" w:hAnsi="Segoe UI" w:cs="Segoe UI"/>
            <w:color w:val="ECECF1"/>
            <w:shd w:val="clear" w:color="auto" w:fill="343541"/>
            <w:lang w:val="en-US"/>
            <w:rPrChange w:id="662" w:author="rachid chon" w:date="2023-02-23T07:38:00Z">
              <w:rPr>
                <w:rFonts w:ascii="Segoe UI" w:hAnsi="Segoe UI" w:cs="Segoe UI"/>
                <w:color w:val="ECECF1"/>
                <w:shd w:val="clear" w:color="auto" w:fill="343541"/>
              </w:rPr>
            </w:rPrChange>
          </w:rPr>
          <w:t>userrecaptcha&amp;googlekey</w:t>
        </w:r>
        <w:proofErr w:type="spellEnd"/>
        <w:r w:rsidRPr="00B26C0A">
          <w:rPr>
            <w:rFonts w:ascii="Segoe UI" w:hAnsi="Segoe UI" w:cs="Segoe UI"/>
            <w:color w:val="ECECF1"/>
            <w:shd w:val="clear" w:color="auto" w:fill="343541"/>
            <w:lang w:val="en-US"/>
            <w:rPrChange w:id="66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4" w:author="rachid chon" w:date="2023-02-23T07:38:00Z">
              <w:rPr>
                <w:rFonts w:ascii="Segoe UI" w:hAnsi="Segoe UI" w:cs="Segoe UI"/>
                <w:color w:val="ECECF1"/>
                <w:shd w:val="clear" w:color="auto" w:fill="343541"/>
              </w:rPr>
            </w:rPrChange>
          </w:rPr>
          <w:t>site_key</w:t>
        </w:r>
        <w:proofErr w:type="spellEnd"/>
        <w:r w:rsidRPr="00B26C0A">
          <w:rPr>
            <w:rFonts w:ascii="Segoe UI" w:hAnsi="Segoe UI" w:cs="Segoe UI"/>
            <w:color w:val="ECECF1"/>
            <w:shd w:val="clear" w:color="auto" w:fill="343541"/>
            <w:lang w:val="en-US"/>
            <w:rPrChange w:id="665" w:author="rachid chon" w:date="2023-02-23T07:38:00Z">
              <w:rPr>
                <w:rFonts w:ascii="Segoe UI" w:hAnsi="Segoe UI" w:cs="Segoe UI"/>
                <w:color w:val="ECECF1"/>
                <w:shd w:val="clear" w:color="auto" w:fill="343541"/>
              </w:rPr>
            </w:rPrChange>
          </w:rPr>
          <w:t xml:space="preserve"> + '&amp;</w:t>
        </w:r>
        <w:proofErr w:type="spellStart"/>
        <w:r w:rsidRPr="00B26C0A">
          <w:rPr>
            <w:rFonts w:ascii="Segoe UI" w:hAnsi="Segoe UI" w:cs="Segoe UI"/>
            <w:color w:val="ECECF1"/>
            <w:shd w:val="clear" w:color="auto" w:fill="343541"/>
            <w:lang w:val="en-US"/>
            <w:rPrChange w:id="666" w:author="rachid chon" w:date="2023-02-23T07:38:00Z">
              <w:rPr>
                <w:rFonts w:ascii="Segoe UI" w:hAnsi="Segoe UI" w:cs="Segoe UI"/>
                <w:color w:val="ECECF1"/>
                <w:shd w:val="clear" w:color="auto" w:fill="343541"/>
              </w:rPr>
            </w:rPrChange>
          </w:rPr>
          <w:t>pageurl</w:t>
        </w:r>
        <w:proofErr w:type="spellEnd"/>
        <w:r w:rsidRPr="00B26C0A">
          <w:rPr>
            <w:rFonts w:ascii="Segoe UI" w:hAnsi="Segoe UI" w:cs="Segoe UI"/>
            <w:color w:val="ECECF1"/>
            <w:shd w:val="clear" w:color="auto" w:fill="343541"/>
            <w:lang w:val="en-US"/>
            <w:rPrChange w:id="667"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6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669" w:author="rachid chon" w:date="2023-02-23T07:38:00Z">
              <w:rPr>
                <w:rFonts w:ascii="Segoe UI" w:hAnsi="Segoe UI" w:cs="Segoe UI"/>
                <w:color w:val="ECECF1"/>
                <w:shd w:val="clear" w:color="auto" w:fill="343541"/>
              </w:rPr>
            </w:rPrChange>
          </w:rPr>
          <w:t xml:space="preserve">).text\n </w:t>
        </w:r>
        <w:proofErr w:type="spellStart"/>
        <w:r w:rsidRPr="00B26C0A">
          <w:rPr>
            <w:rFonts w:ascii="Segoe UI" w:hAnsi="Segoe UI" w:cs="Segoe UI"/>
            <w:color w:val="ECECF1"/>
            <w:shd w:val="clear" w:color="auto" w:fill="343541"/>
            <w:lang w:val="en-US"/>
            <w:rPrChange w:id="670"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67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72" w:author="rachid chon" w:date="2023-02-23T07:38:00Z">
              <w:rPr>
                <w:rFonts w:ascii="Segoe UI" w:hAnsi="Segoe UI" w:cs="Segoe UI"/>
                <w:color w:val="ECECF1"/>
                <w:shd w:val="clear" w:color="auto" w:fill="343541"/>
              </w:rPr>
            </w:rPrChange>
          </w:rPr>
          <w:t>cookies.split</w:t>
        </w:r>
        <w:proofErr w:type="spellEnd"/>
        <w:r w:rsidRPr="00B26C0A">
          <w:rPr>
            <w:rFonts w:ascii="Segoe UI" w:hAnsi="Segoe UI" w:cs="Segoe UI"/>
            <w:color w:val="ECECF1"/>
            <w:shd w:val="clear" w:color="auto" w:fill="343541"/>
            <w:lang w:val="en-US"/>
            <w:rPrChange w:id="673" w:author="rachid chon" w:date="2023-02-23T07:38:00Z">
              <w:rPr>
                <w:rFonts w:ascii="Segoe UI" w:hAnsi="Segoe UI" w:cs="Segoe UI"/>
                <w:color w:val="ECECF1"/>
                <w:shd w:val="clear" w:color="auto" w:fill="343541"/>
              </w:rPr>
            </w:rPrChange>
          </w:rPr>
          <w:t xml:space="preserve">('|')[1]\n </w:t>
        </w:r>
        <w:proofErr w:type="spellStart"/>
        <w:r w:rsidRPr="00B26C0A">
          <w:rPr>
            <w:rFonts w:ascii="Segoe UI" w:hAnsi="Segoe UI" w:cs="Segoe UI"/>
            <w:color w:val="ECECF1"/>
            <w:shd w:val="clear" w:color="auto" w:fill="343541"/>
            <w:lang w:val="en-US"/>
            <w:rPrChange w:id="674"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7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7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77"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78" w:author="rachid chon" w:date="2023-02-23T07:38:00Z">
              <w:rPr>
                <w:rFonts w:ascii="Segoe UI" w:hAnsi="Segoe UI" w:cs="Segoe UI"/>
                <w:color w:val="ECECF1"/>
                <w:shd w:val="clear" w:color="auto" w:fill="343541"/>
              </w:rPr>
            </w:rPrChange>
          </w:rPr>
          <w:t>res.php?key</w:t>
        </w:r>
        <w:proofErr w:type="spellEnd"/>
        <w:r w:rsidRPr="00B26C0A">
          <w:rPr>
            <w:rFonts w:ascii="Segoe UI" w:hAnsi="Segoe UI" w:cs="Segoe UI"/>
            <w:color w:val="ECECF1"/>
            <w:shd w:val="clear" w:color="auto" w:fill="343541"/>
            <w:lang w:val="en-US"/>
            <w:rPrChange w:id="67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80"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81" w:author="rachid chon" w:date="2023-02-23T07:38:00Z">
              <w:rPr>
                <w:rFonts w:ascii="Segoe UI" w:hAnsi="Segoe UI" w:cs="Segoe UI"/>
                <w:color w:val="ECECF1"/>
                <w:shd w:val="clear" w:color="auto" w:fill="343541"/>
              </w:rPr>
            </w:rPrChange>
          </w:rPr>
          <w:t xml:space="preserve"> + '&amp;action=</w:t>
        </w:r>
        <w:proofErr w:type="spellStart"/>
        <w:r w:rsidRPr="00B26C0A">
          <w:rPr>
            <w:rFonts w:ascii="Segoe UI" w:hAnsi="Segoe UI" w:cs="Segoe UI"/>
            <w:color w:val="ECECF1"/>
            <w:shd w:val="clear" w:color="auto" w:fill="343541"/>
            <w:lang w:val="en-US"/>
            <w:rPrChange w:id="682" w:author="rachid chon" w:date="2023-02-23T07:38:00Z">
              <w:rPr>
                <w:rFonts w:ascii="Segoe UI" w:hAnsi="Segoe UI" w:cs="Segoe UI"/>
                <w:color w:val="ECECF1"/>
                <w:shd w:val="clear" w:color="auto" w:fill="343541"/>
              </w:rPr>
            </w:rPrChange>
          </w:rPr>
          <w:t>get&amp;id</w:t>
        </w:r>
        <w:proofErr w:type="spellEnd"/>
        <w:r w:rsidRPr="00B26C0A">
          <w:rPr>
            <w:rFonts w:ascii="Segoe UI" w:hAnsi="Segoe UI" w:cs="Segoe UI"/>
            <w:color w:val="ECECF1"/>
            <w:shd w:val="clear" w:color="auto" w:fill="343541"/>
            <w:lang w:val="en-US"/>
            <w:rPrChange w:id="68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84"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685" w:author="rachid chon" w:date="2023-02-23T07:38:00Z">
              <w:rPr>
                <w:rFonts w:ascii="Segoe UI" w:hAnsi="Segoe UI" w:cs="Segoe UI"/>
                <w:color w:val="ECECF1"/>
                <w:shd w:val="clear" w:color="auto" w:fill="343541"/>
              </w:rPr>
            </w:rPrChange>
          </w:rPr>
          <w:t xml:space="preserve">).text\n while 'CAPCHA_NOT_READY' in </w:t>
        </w:r>
        <w:proofErr w:type="spellStart"/>
        <w:r w:rsidRPr="00B26C0A">
          <w:rPr>
            <w:rFonts w:ascii="Segoe UI" w:hAnsi="Segoe UI" w:cs="Segoe UI"/>
            <w:color w:val="ECECF1"/>
            <w:shd w:val="clear" w:color="auto" w:fill="343541"/>
            <w:lang w:val="en-US"/>
            <w:rPrChange w:id="686"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87"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688" w:author="rachid chon" w:date="2023-02-23T07:38:00Z">
              <w:rPr>
                <w:rFonts w:ascii="Segoe UI" w:hAnsi="Segoe UI" w:cs="Segoe UI"/>
                <w:color w:val="ECECF1"/>
                <w:shd w:val="clear" w:color="auto" w:fill="343541"/>
              </w:rPr>
            </w:rPrChange>
          </w:rPr>
          <w:t>time.sleep</w:t>
        </w:r>
        <w:proofErr w:type="spellEnd"/>
        <w:r w:rsidRPr="00B26C0A">
          <w:rPr>
            <w:rFonts w:ascii="Segoe UI" w:hAnsi="Segoe UI" w:cs="Segoe UI"/>
            <w:color w:val="ECECF1"/>
            <w:shd w:val="clear" w:color="auto" w:fill="343541"/>
            <w:lang w:val="en-US"/>
            <w:rPrChange w:id="689" w:author="rachid chon" w:date="2023-02-23T07:38:00Z">
              <w:rPr>
                <w:rFonts w:ascii="Segoe UI" w:hAnsi="Segoe UI" w:cs="Segoe UI"/>
                <w:color w:val="ECECF1"/>
                <w:shd w:val="clear" w:color="auto" w:fill="343541"/>
              </w:rPr>
            </w:rPrChange>
          </w:rPr>
          <w:t xml:space="preserve">(5)\n </w:t>
        </w:r>
        <w:proofErr w:type="spellStart"/>
        <w:r w:rsidRPr="00B26C0A">
          <w:rPr>
            <w:rFonts w:ascii="Segoe UI" w:hAnsi="Segoe UI" w:cs="Segoe UI"/>
            <w:color w:val="ECECF1"/>
            <w:shd w:val="clear" w:color="auto" w:fill="343541"/>
            <w:lang w:val="en-US"/>
            <w:rPrChange w:id="690" w:author="rachid chon" w:date="2023-02-23T07:38:00Z">
              <w:rPr>
                <w:rFonts w:ascii="Segoe UI" w:hAnsi="Segoe UI" w:cs="Segoe UI"/>
                <w:color w:val="ECECF1"/>
                <w:shd w:val="clear" w:color="auto" w:fill="343541"/>
              </w:rPr>
            </w:rPrChange>
          </w:rPr>
          <w:t>captcha_answer</w:t>
        </w:r>
        <w:proofErr w:type="spellEnd"/>
        <w:r w:rsidRPr="00B26C0A">
          <w:rPr>
            <w:rFonts w:ascii="Segoe UI" w:hAnsi="Segoe UI" w:cs="Segoe UI"/>
            <w:color w:val="ECECF1"/>
            <w:shd w:val="clear" w:color="auto" w:fill="343541"/>
            <w:lang w:val="en-US"/>
            <w:rPrChange w:id="69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92"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693" w:author="rachid chon" w:date="2023-02-23T07:38:00Z">
              <w:rPr>
                <w:rFonts w:ascii="Segoe UI" w:hAnsi="Segoe UI" w:cs="Segoe UI"/>
                <w:color w:val="ECECF1"/>
                <w:shd w:val="clear" w:color="auto" w:fill="343541"/>
              </w:rPr>
            </w:rPrChange>
          </w:rPr>
          <w:t>('https://2captcha.com/</w:t>
        </w:r>
        <w:proofErr w:type="spellStart"/>
        <w:r w:rsidRPr="00B26C0A">
          <w:rPr>
            <w:rFonts w:ascii="Segoe UI" w:hAnsi="Segoe UI" w:cs="Segoe UI"/>
            <w:color w:val="ECECF1"/>
            <w:shd w:val="clear" w:color="auto" w:fill="343541"/>
            <w:lang w:val="en-US"/>
            <w:rPrChange w:id="694" w:author="rachid chon" w:date="2023-02-23T07:38:00Z">
              <w:rPr>
                <w:rFonts w:ascii="Segoe UI" w:hAnsi="Segoe UI" w:cs="Segoe UI"/>
                <w:color w:val="ECECF1"/>
                <w:shd w:val="clear" w:color="auto" w:fill="343541"/>
              </w:rPr>
            </w:rPrChange>
          </w:rPr>
          <w:t>res.php?key</w:t>
        </w:r>
        <w:proofErr w:type="spellEnd"/>
        <w:r w:rsidRPr="00B26C0A">
          <w:rPr>
            <w:rFonts w:ascii="Segoe UI" w:hAnsi="Segoe UI" w:cs="Segoe UI"/>
            <w:color w:val="ECECF1"/>
            <w:shd w:val="clear" w:color="auto" w:fill="343541"/>
            <w:lang w:val="en-US"/>
            <w:rPrChange w:id="69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696"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697" w:author="rachid chon" w:date="2023-02-23T07:38:00Z">
              <w:rPr>
                <w:rFonts w:ascii="Segoe UI" w:hAnsi="Segoe UI" w:cs="Segoe UI"/>
                <w:color w:val="ECECF1"/>
                <w:shd w:val="clear" w:color="auto" w:fill="343541"/>
              </w:rPr>
            </w:rPrChange>
          </w:rPr>
          <w:t xml:space="preserve"> + '&amp;action=</w:t>
        </w:r>
        <w:proofErr w:type="spellStart"/>
        <w:r w:rsidRPr="00B26C0A">
          <w:rPr>
            <w:rFonts w:ascii="Segoe UI" w:hAnsi="Segoe UI" w:cs="Segoe UI"/>
            <w:color w:val="ECECF1"/>
            <w:shd w:val="clear" w:color="auto" w:fill="343541"/>
            <w:lang w:val="en-US"/>
            <w:rPrChange w:id="698" w:author="rachid chon" w:date="2023-02-23T07:38:00Z">
              <w:rPr>
                <w:rFonts w:ascii="Segoe UI" w:hAnsi="Segoe UI" w:cs="Segoe UI"/>
                <w:color w:val="ECECF1"/>
                <w:shd w:val="clear" w:color="auto" w:fill="343541"/>
              </w:rPr>
            </w:rPrChange>
          </w:rPr>
          <w:t>get&amp;id</w:t>
        </w:r>
        <w:proofErr w:type="spellEnd"/>
        <w:r w:rsidRPr="00B26C0A">
          <w:rPr>
            <w:rFonts w:ascii="Segoe UI" w:hAnsi="Segoe UI" w:cs="Segoe UI"/>
            <w:color w:val="ECECF1"/>
            <w:shd w:val="clear" w:color="auto" w:fill="343541"/>
            <w:lang w:val="en-US"/>
            <w:rPrChange w:id="699"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00"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701" w:author="rachid chon" w:date="2023-02-23T07:38:00Z">
              <w:rPr>
                <w:rFonts w:ascii="Segoe UI" w:hAnsi="Segoe UI" w:cs="Segoe UI"/>
                <w:color w:val="ECECF1"/>
                <w:shd w:val="clear" w:color="auto" w:fill="343541"/>
              </w:rPr>
            </w:rPrChange>
          </w:rPr>
          <w:t xml:space="preserve">).text\n </w:t>
        </w:r>
        <w:proofErr w:type="spellStart"/>
        <w:r w:rsidRPr="00B26C0A">
          <w:rPr>
            <w:rFonts w:ascii="Segoe UI" w:hAnsi="Segoe UI" w:cs="Segoe UI"/>
            <w:color w:val="ECECF1"/>
            <w:shd w:val="clear" w:color="auto" w:fill="343541"/>
            <w:lang w:val="en-US"/>
            <w:rPrChange w:id="702" w:author="rachid chon" w:date="2023-02-23T07:38:00Z">
              <w:rPr>
                <w:rFonts w:ascii="Segoe UI" w:hAnsi="Segoe UI" w:cs="Segoe UI"/>
                <w:color w:val="ECECF1"/>
                <w:shd w:val="clear" w:color="auto" w:fill="343541"/>
              </w:rPr>
            </w:rPrChange>
          </w:rPr>
          <w:t>captcha_token</w:t>
        </w:r>
        <w:proofErr w:type="spellEnd"/>
        <w:r w:rsidRPr="00B26C0A">
          <w:rPr>
            <w:rFonts w:ascii="Segoe UI" w:hAnsi="Segoe UI" w:cs="Segoe UI"/>
            <w:color w:val="ECECF1"/>
            <w:shd w:val="clear" w:color="auto" w:fill="343541"/>
            <w:lang w:val="en-US"/>
            <w:rPrChange w:id="70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04" w:author="rachid chon" w:date="2023-02-23T07:38:00Z">
              <w:rPr>
                <w:rFonts w:ascii="Segoe UI" w:hAnsi="Segoe UI" w:cs="Segoe UI"/>
                <w:color w:val="ECECF1"/>
                <w:shd w:val="clear" w:color="auto" w:fill="343541"/>
              </w:rPr>
            </w:rPrChange>
          </w:rPr>
          <w:t>captcha_answer.split</w:t>
        </w:r>
        <w:proofErr w:type="spellEnd"/>
        <w:r w:rsidRPr="00B26C0A">
          <w:rPr>
            <w:rFonts w:ascii="Segoe UI" w:hAnsi="Segoe UI" w:cs="Segoe UI"/>
            <w:color w:val="ECECF1"/>
            <w:shd w:val="clear" w:color="auto" w:fill="343541"/>
            <w:lang w:val="en-US"/>
            <w:rPrChange w:id="705" w:author="rachid chon" w:date="2023-02-23T07:38:00Z">
              <w:rPr>
                <w:rFonts w:ascii="Segoe UI" w:hAnsi="Segoe UI" w:cs="Segoe UI"/>
                <w:color w:val="ECECF1"/>
                <w:shd w:val="clear" w:color="auto" w:fill="343541"/>
              </w:rPr>
            </w:rPrChange>
          </w:rPr>
          <w:t xml:space="preserve">('|')[1]\n r = </w:t>
        </w:r>
        <w:proofErr w:type="spellStart"/>
        <w:r w:rsidRPr="00B26C0A">
          <w:rPr>
            <w:rFonts w:ascii="Segoe UI" w:hAnsi="Segoe UI" w:cs="Segoe UI"/>
            <w:color w:val="ECECF1"/>
            <w:shd w:val="clear" w:color="auto" w:fill="343541"/>
            <w:lang w:val="en-US"/>
            <w:rPrChange w:id="706"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70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08"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709" w:author="rachid chon" w:date="2023-02-23T07:38:00Z">
              <w:rPr>
                <w:rFonts w:ascii="Segoe UI" w:hAnsi="Segoe UI" w:cs="Segoe UI"/>
                <w:color w:val="ECECF1"/>
                <w:shd w:val="clear" w:color="auto" w:fill="343541"/>
              </w:rPr>
            </w:rPrChange>
          </w:rPr>
          <w:t xml:space="preserve"> + '&amp;g-</w:t>
        </w:r>
        <w:proofErr w:type="spellStart"/>
        <w:r w:rsidRPr="00B26C0A">
          <w:rPr>
            <w:rFonts w:ascii="Segoe UI" w:hAnsi="Segoe UI" w:cs="Segoe UI"/>
            <w:color w:val="ECECF1"/>
            <w:shd w:val="clear" w:color="auto" w:fill="343541"/>
            <w:lang w:val="en-US"/>
            <w:rPrChange w:id="71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711" w:author="rachid chon" w:date="2023-02-23T07:38:00Z">
              <w:rPr>
                <w:rFonts w:ascii="Segoe UI" w:hAnsi="Segoe UI" w:cs="Segoe UI"/>
                <w:color w:val="ECECF1"/>
                <w:shd w:val="clear" w:color="auto" w:fill="343541"/>
              </w:rPr>
            </w:rPrChange>
          </w:rPr>
          <w:t xml:space="preserve">-response=' + </w:t>
        </w:r>
        <w:proofErr w:type="spellStart"/>
        <w:r w:rsidRPr="00B26C0A">
          <w:rPr>
            <w:rFonts w:ascii="Segoe UI" w:hAnsi="Segoe UI" w:cs="Segoe UI"/>
            <w:color w:val="ECECF1"/>
            <w:shd w:val="clear" w:color="auto" w:fill="343541"/>
            <w:lang w:val="en-US"/>
            <w:rPrChange w:id="712" w:author="rachid chon" w:date="2023-02-23T07:38:00Z">
              <w:rPr>
                <w:rFonts w:ascii="Segoe UI" w:hAnsi="Segoe UI" w:cs="Segoe UI"/>
                <w:color w:val="ECECF1"/>
                <w:shd w:val="clear" w:color="auto" w:fill="343541"/>
              </w:rPr>
            </w:rPrChange>
          </w:rPr>
          <w:t>captcha_token</w:t>
        </w:r>
        <w:proofErr w:type="spellEnd"/>
        <w:r w:rsidRPr="00B26C0A">
          <w:rPr>
            <w:rFonts w:ascii="Segoe UI" w:hAnsi="Segoe UI" w:cs="Segoe UI"/>
            <w:color w:val="ECECF1"/>
            <w:shd w:val="clear" w:color="auto" w:fill="343541"/>
            <w:lang w:val="en-US"/>
            <w:rPrChange w:id="713" w:author="rachid chon" w:date="2023-02-23T07:38:00Z">
              <w:rPr>
                <w:rFonts w:ascii="Segoe UI" w:hAnsi="Segoe UI" w:cs="Segoe UI"/>
                <w:color w:val="ECECF1"/>
                <w:shd w:val="clear" w:color="auto" w:fill="343541"/>
              </w:rPr>
            </w:rPrChange>
          </w:rPr>
          <w:t xml:space="preserve">, headers=headers, cookies={'2Captcha': </w:t>
        </w:r>
        <w:proofErr w:type="spellStart"/>
        <w:r w:rsidRPr="00B26C0A">
          <w:rPr>
            <w:rFonts w:ascii="Segoe UI" w:hAnsi="Segoe UI" w:cs="Segoe UI"/>
            <w:color w:val="ECECF1"/>
            <w:shd w:val="clear" w:color="auto" w:fill="343541"/>
            <w:lang w:val="en-US"/>
            <w:rPrChange w:id="714" w:author="rachid chon" w:date="2023-02-23T07:38:00Z">
              <w:rPr>
                <w:rFonts w:ascii="Segoe UI" w:hAnsi="Segoe UI" w:cs="Segoe UI"/>
                <w:color w:val="ECECF1"/>
                <w:shd w:val="clear" w:color="auto" w:fill="343541"/>
              </w:rPr>
            </w:rPrChange>
          </w:rPr>
          <w:t>captcha_id</w:t>
        </w:r>
        <w:proofErr w:type="spellEnd"/>
        <w:r w:rsidRPr="00B26C0A">
          <w:rPr>
            <w:rFonts w:ascii="Segoe UI" w:hAnsi="Segoe UI" w:cs="Segoe UI"/>
            <w:color w:val="ECECF1"/>
            <w:shd w:val="clear" w:color="auto" w:fill="343541"/>
            <w:lang w:val="en-US"/>
            <w:rPrChange w:id="715"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16" w:author="rachid chon" w:date="2023-02-23T07:38:00Z">
              <w:rPr>
                <w:rFonts w:ascii="Segoe UI" w:hAnsi="Segoe UI" w:cs="Segoe UI"/>
                <w:color w:val="ECECF1"/>
                <w:shd w:val="clear" w:color="auto" w:fill="343541"/>
              </w:rPr>
            </w:rPrChange>
          </w:rPr>
          <w:t>r.text</w:t>
        </w:r>
        <w:proofErr w:type="spellEnd"/>
        <w:r w:rsidRPr="00B26C0A">
          <w:rPr>
            <w:rFonts w:ascii="Segoe UI" w:hAnsi="Segoe UI" w:cs="Segoe UI"/>
            <w:color w:val="ECECF1"/>
            <w:shd w:val="clear" w:color="auto" w:fill="343541"/>
            <w:lang w:val="en-US"/>
            <w:rPrChange w:id="717" w:author="rachid chon" w:date="2023-02-23T07:38:00Z">
              <w:rPr>
                <w:rFonts w:ascii="Segoe UI" w:hAnsi="Segoe UI" w:cs="Segoe UI"/>
                <w:color w:val="ECECF1"/>
                <w:shd w:val="clear" w:color="auto" w:fill="343541"/>
              </w:rPr>
            </w:rPrChange>
          </w:rPr>
          <w:t xml:space="preserve">\n else:\n r = </w:t>
        </w:r>
        <w:proofErr w:type="spellStart"/>
        <w:r w:rsidRPr="00B26C0A">
          <w:rPr>
            <w:rFonts w:ascii="Segoe UI" w:hAnsi="Segoe UI" w:cs="Segoe UI"/>
            <w:color w:val="ECECF1"/>
            <w:shd w:val="clear" w:color="auto" w:fill="343541"/>
            <w:lang w:val="en-US"/>
            <w:rPrChange w:id="718" w:author="rachid chon" w:date="2023-02-23T07:38:00Z">
              <w:rPr>
                <w:rFonts w:ascii="Segoe UI" w:hAnsi="Segoe UI" w:cs="Segoe UI"/>
                <w:color w:val="ECECF1"/>
                <w:shd w:val="clear" w:color="auto" w:fill="343541"/>
              </w:rPr>
            </w:rPrChange>
          </w:rPr>
          <w:t>requests.get</w:t>
        </w:r>
        <w:proofErr w:type="spellEnd"/>
        <w:r w:rsidRPr="00B26C0A">
          <w:rPr>
            <w:rFonts w:ascii="Segoe UI" w:hAnsi="Segoe UI" w:cs="Segoe UI"/>
            <w:color w:val="ECECF1"/>
            <w:shd w:val="clear" w:color="auto" w:fill="343541"/>
            <w:lang w:val="en-US"/>
            <w:rPrChange w:id="719"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20" w:author="rachid chon" w:date="2023-02-23T07:38:00Z">
              <w:rPr>
                <w:rFonts w:ascii="Segoe UI" w:hAnsi="Segoe UI" w:cs="Segoe UI"/>
                <w:color w:val="ECECF1"/>
                <w:shd w:val="clear" w:color="auto" w:fill="343541"/>
              </w:rPr>
            </w:rPrChange>
          </w:rPr>
          <w:t>url</w:t>
        </w:r>
        <w:proofErr w:type="spellEnd"/>
        <w:r w:rsidRPr="00B26C0A">
          <w:rPr>
            <w:rFonts w:ascii="Segoe UI" w:hAnsi="Segoe UI" w:cs="Segoe UI"/>
            <w:color w:val="ECECF1"/>
            <w:shd w:val="clear" w:color="auto" w:fill="343541"/>
            <w:lang w:val="en-US"/>
            <w:rPrChange w:id="721" w:author="rachid chon" w:date="2023-02-23T07:38:00Z">
              <w:rPr>
                <w:rFonts w:ascii="Segoe UI" w:hAnsi="Segoe UI" w:cs="Segoe UI"/>
                <w:color w:val="ECECF1"/>
                <w:shd w:val="clear" w:color="auto" w:fill="343541"/>
              </w:rPr>
            </w:rPrChange>
          </w:rPr>
          <w:t xml:space="preserve">, headers=headers)\n return </w:t>
        </w:r>
        <w:proofErr w:type="spellStart"/>
        <w:r w:rsidRPr="00B26C0A">
          <w:rPr>
            <w:rFonts w:ascii="Segoe UI" w:hAnsi="Segoe UI" w:cs="Segoe UI"/>
            <w:color w:val="ECECF1"/>
            <w:shd w:val="clear" w:color="auto" w:fill="343541"/>
            <w:lang w:val="en-US"/>
            <w:rPrChange w:id="722" w:author="rachid chon" w:date="2023-02-23T07:38:00Z">
              <w:rPr>
                <w:rFonts w:ascii="Segoe UI" w:hAnsi="Segoe UI" w:cs="Segoe UI"/>
                <w:color w:val="ECECF1"/>
                <w:shd w:val="clear" w:color="auto" w:fill="343541"/>
              </w:rPr>
            </w:rPrChange>
          </w:rPr>
          <w:t>r.text</w:t>
        </w:r>
        <w:proofErr w:type="spellEnd"/>
        <w:r w:rsidRPr="00B26C0A">
          <w:rPr>
            <w:rFonts w:ascii="Segoe UI" w:hAnsi="Segoe UI" w:cs="Segoe UI"/>
            <w:color w:val="ECECF1"/>
            <w:shd w:val="clear" w:color="auto" w:fill="343541"/>
            <w:lang w:val="en-US"/>
            <w:rPrChange w:id="723"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24"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25"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26" w:author="rachid chon" w:date="2023-02-23T07:38:00Z">
              <w:rPr>
                <w:rFonts w:ascii="Segoe UI" w:hAnsi="Segoe UI" w:cs="Segoe UI"/>
                <w:color w:val="ECECF1"/>
                <w:shd w:val="clear" w:color="auto" w:fill="343541"/>
              </w:rPr>
            </w:rPrChange>
          </w:rPr>
          <w:t>parse_html</w:t>
        </w:r>
        <w:proofErr w:type="spellEnd"/>
        <w:r w:rsidRPr="00B26C0A">
          <w:rPr>
            <w:rFonts w:ascii="Segoe UI" w:hAnsi="Segoe UI" w:cs="Segoe UI"/>
            <w:color w:val="ECECF1"/>
            <w:shd w:val="clear" w:color="auto" w:fill="343541"/>
            <w:lang w:val="en-US"/>
            <w:rPrChange w:id="727" w:author="rachid chon" w:date="2023-02-23T07:38:00Z">
              <w:rPr>
                <w:rFonts w:ascii="Segoe UI" w:hAnsi="Segoe UI" w:cs="Segoe UI"/>
                <w:color w:val="ECECF1"/>
                <w:shd w:val="clear" w:color="auto" w:fill="343541"/>
              </w:rPr>
            </w:rPrChange>
          </w:rPr>
          <w:t xml:space="preserve">(html):\n soup = </w:t>
        </w:r>
        <w:proofErr w:type="spellStart"/>
        <w:r w:rsidRPr="00B26C0A">
          <w:rPr>
            <w:rFonts w:ascii="Segoe UI" w:hAnsi="Segoe UI" w:cs="Segoe UI"/>
            <w:color w:val="ECECF1"/>
            <w:shd w:val="clear" w:color="auto" w:fill="343541"/>
            <w:lang w:val="en-US"/>
            <w:rPrChange w:id="728" w:author="rachid chon" w:date="2023-02-23T07:38:00Z">
              <w:rPr>
                <w:rFonts w:ascii="Segoe UI" w:hAnsi="Segoe UI" w:cs="Segoe UI"/>
                <w:color w:val="ECECF1"/>
                <w:shd w:val="clear" w:color="auto" w:fill="343541"/>
              </w:rPr>
            </w:rPrChange>
          </w:rPr>
          <w:t>BeautifulSoup</w:t>
        </w:r>
        <w:proofErr w:type="spellEnd"/>
        <w:r w:rsidRPr="00B26C0A">
          <w:rPr>
            <w:rFonts w:ascii="Segoe UI" w:hAnsi="Segoe UI" w:cs="Segoe UI"/>
            <w:color w:val="ECECF1"/>
            <w:shd w:val="clear" w:color="auto" w:fill="343541"/>
            <w:lang w:val="en-US"/>
            <w:rPrChange w:id="729" w:author="rachid chon" w:date="2023-02-23T07:38:00Z">
              <w:rPr>
                <w:rFonts w:ascii="Segoe UI" w:hAnsi="Segoe UI" w:cs="Segoe UI"/>
                <w:color w:val="ECECF1"/>
                <w:shd w:val="clear" w:color="auto" w:fill="343541"/>
              </w:rPr>
            </w:rPrChange>
          </w:rPr>
          <w:t>(html, '</w:t>
        </w:r>
        <w:proofErr w:type="spellStart"/>
        <w:r w:rsidRPr="00B26C0A">
          <w:rPr>
            <w:rFonts w:ascii="Segoe UI" w:hAnsi="Segoe UI" w:cs="Segoe UI"/>
            <w:color w:val="ECECF1"/>
            <w:shd w:val="clear" w:color="auto" w:fill="343541"/>
            <w:lang w:val="en-US"/>
            <w:rPrChange w:id="730" w:author="rachid chon" w:date="2023-02-23T07:38:00Z">
              <w:rPr>
                <w:rFonts w:ascii="Segoe UI" w:hAnsi="Segoe UI" w:cs="Segoe UI"/>
                <w:color w:val="ECECF1"/>
                <w:shd w:val="clear" w:color="auto" w:fill="343541"/>
              </w:rPr>
            </w:rPrChange>
          </w:rPr>
          <w:t>html.parser</w:t>
        </w:r>
        <w:proofErr w:type="spellEnd"/>
        <w:r w:rsidRPr="00B26C0A">
          <w:rPr>
            <w:rFonts w:ascii="Segoe UI" w:hAnsi="Segoe UI" w:cs="Segoe UI"/>
            <w:color w:val="ECECF1"/>
            <w:shd w:val="clear" w:color="auto" w:fill="343541"/>
            <w:lang w:val="en-US"/>
            <w:rPrChange w:id="731" w:author="rachid chon" w:date="2023-02-23T07:38:00Z">
              <w:rPr>
                <w:rFonts w:ascii="Segoe UI" w:hAnsi="Segoe UI" w:cs="Segoe UI"/>
                <w:color w:val="ECECF1"/>
                <w:shd w:val="clear" w:color="auto" w:fill="343541"/>
              </w:rPr>
            </w:rPrChange>
          </w:rPr>
          <w:t xml:space="preserve">')\n table = </w:t>
        </w:r>
        <w:proofErr w:type="spellStart"/>
        <w:r w:rsidRPr="00B26C0A">
          <w:rPr>
            <w:rFonts w:ascii="Segoe UI" w:hAnsi="Segoe UI" w:cs="Segoe UI"/>
            <w:color w:val="ECECF1"/>
            <w:shd w:val="clear" w:color="auto" w:fill="343541"/>
            <w:lang w:val="en-US"/>
            <w:rPrChange w:id="732" w:author="rachid chon" w:date="2023-02-23T07:38:00Z">
              <w:rPr>
                <w:rFonts w:ascii="Segoe UI" w:hAnsi="Segoe UI" w:cs="Segoe UI"/>
                <w:color w:val="ECECF1"/>
                <w:shd w:val="clear" w:color="auto" w:fill="343541"/>
              </w:rPr>
            </w:rPrChange>
          </w:rPr>
          <w:t>soup.find</w:t>
        </w:r>
        <w:proofErr w:type="spellEnd"/>
        <w:r w:rsidRPr="00B26C0A">
          <w:rPr>
            <w:rFonts w:ascii="Segoe UI" w:hAnsi="Segoe UI" w:cs="Segoe UI"/>
            <w:color w:val="ECECF1"/>
            <w:shd w:val="clear" w:color="auto" w:fill="343541"/>
            <w:lang w:val="en-US"/>
            <w:rPrChange w:id="733" w:author="rachid chon" w:date="2023-02-23T07:38:00Z">
              <w:rPr>
                <w:rFonts w:ascii="Segoe UI" w:hAnsi="Segoe UI" w:cs="Segoe UI"/>
                <w:color w:val="ECECF1"/>
                <w:shd w:val="clear" w:color="auto" w:fill="343541"/>
              </w:rPr>
            </w:rPrChange>
          </w:rPr>
          <w:t xml:space="preserve">('table')\n rows = </w:t>
        </w:r>
        <w:proofErr w:type="spellStart"/>
        <w:r w:rsidRPr="00B26C0A">
          <w:rPr>
            <w:rFonts w:ascii="Segoe UI" w:hAnsi="Segoe UI" w:cs="Segoe UI"/>
            <w:color w:val="ECECF1"/>
            <w:shd w:val="clear" w:color="auto" w:fill="343541"/>
            <w:lang w:val="en-US"/>
            <w:rPrChange w:id="734" w:author="rachid chon" w:date="2023-02-23T07:38:00Z">
              <w:rPr>
                <w:rFonts w:ascii="Segoe UI" w:hAnsi="Segoe UI" w:cs="Segoe UI"/>
                <w:color w:val="ECECF1"/>
                <w:shd w:val="clear" w:color="auto" w:fill="343541"/>
              </w:rPr>
            </w:rPrChange>
          </w:rPr>
          <w:t>table.find_all</w:t>
        </w:r>
        <w:proofErr w:type="spellEnd"/>
        <w:r w:rsidRPr="00B26C0A">
          <w:rPr>
            <w:rFonts w:ascii="Segoe UI" w:hAnsi="Segoe UI" w:cs="Segoe UI"/>
            <w:color w:val="ECECF1"/>
            <w:shd w:val="clear" w:color="auto" w:fill="343541"/>
            <w:lang w:val="en-US"/>
            <w:rPrChange w:id="735" w:author="rachid chon" w:date="2023-02-23T07:38:00Z">
              <w:rPr>
                <w:rFonts w:ascii="Segoe UI" w:hAnsi="Segoe UI" w:cs="Segoe UI"/>
                <w:color w:val="ECECF1"/>
                <w:shd w:val="clear" w:color="auto" w:fill="343541"/>
              </w:rPr>
            </w:rPrChange>
          </w:rPr>
          <w:t xml:space="preserve">('tr')\n data = []\n for row in rows:\n cols = </w:t>
        </w:r>
        <w:proofErr w:type="spellStart"/>
        <w:r w:rsidRPr="00B26C0A">
          <w:rPr>
            <w:rFonts w:ascii="Segoe UI" w:hAnsi="Segoe UI" w:cs="Segoe UI"/>
            <w:color w:val="ECECF1"/>
            <w:shd w:val="clear" w:color="auto" w:fill="343541"/>
            <w:lang w:val="en-US"/>
            <w:rPrChange w:id="736" w:author="rachid chon" w:date="2023-02-23T07:38:00Z">
              <w:rPr>
                <w:rFonts w:ascii="Segoe UI" w:hAnsi="Segoe UI" w:cs="Segoe UI"/>
                <w:color w:val="ECECF1"/>
                <w:shd w:val="clear" w:color="auto" w:fill="343541"/>
              </w:rPr>
            </w:rPrChange>
          </w:rPr>
          <w:t>row.find_all</w:t>
        </w:r>
        <w:proofErr w:type="spellEnd"/>
        <w:r w:rsidRPr="00B26C0A">
          <w:rPr>
            <w:rFonts w:ascii="Segoe UI" w:hAnsi="Segoe UI" w:cs="Segoe UI"/>
            <w:color w:val="ECECF1"/>
            <w:shd w:val="clear" w:color="auto" w:fill="343541"/>
            <w:lang w:val="en-US"/>
            <w:rPrChange w:id="737" w:author="rachid chon" w:date="2023-02-23T07:38:00Z">
              <w:rPr>
                <w:rFonts w:ascii="Segoe UI" w:hAnsi="Segoe UI" w:cs="Segoe UI"/>
                <w:color w:val="ECECF1"/>
                <w:shd w:val="clear" w:color="auto" w:fill="343541"/>
              </w:rPr>
            </w:rPrChange>
          </w:rPr>
          <w:t>('td')\n cols = [</w:t>
        </w:r>
        <w:proofErr w:type="spellStart"/>
        <w:r w:rsidRPr="00B26C0A">
          <w:rPr>
            <w:rFonts w:ascii="Segoe UI" w:hAnsi="Segoe UI" w:cs="Segoe UI"/>
            <w:color w:val="ECECF1"/>
            <w:shd w:val="clear" w:color="auto" w:fill="343541"/>
            <w:lang w:val="en-US"/>
            <w:rPrChange w:id="738" w:author="rachid chon" w:date="2023-02-23T07:38:00Z">
              <w:rPr>
                <w:rFonts w:ascii="Segoe UI" w:hAnsi="Segoe UI" w:cs="Segoe UI"/>
                <w:color w:val="ECECF1"/>
                <w:shd w:val="clear" w:color="auto" w:fill="343541"/>
              </w:rPr>
            </w:rPrChange>
          </w:rPr>
          <w:t>ele.text.strip</w:t>
        </w:r>
        <w:proofErr w:type="spellEnd"/>
        <w:r w:rsidRPr="00B26C0A">
          <w:rPr>
            <w:rFonts w:ascii="Segoe UI" w:hAnsi="Segoe UI" w:cs="Segoe UI"/>
            <w:color w:val="ECECF1"/>
            <w:shd w:val="clear" w:color="auto" w:fill="343541"/>
            <w:lang w:val="en-US"/>
            <w:rPrChange w:id="739" w:author="rachid chon" w:date="2023-02-23T07:38:00Z">
              <w:rPr>
                <w:rFonts w:ascii="Segoe UI" w:hAnsi="Segoe UI" w:cs="Segoe UI"/>
                <w:color w:val="ECECF1"/>
                <w:shd w:val="clear" w:color="auto" w:fill="343541"/>
              </w:rPr>
            </w:rPrChange>
          </w:rPr>
          <w:t xml:space="preserve">() for </w:t>
        </w:r>
        <w:proofErr w:type="spellStart"/>
        <w:r w:rsidRPr="00B26C0A">
          <w:rPr>
            <w:rFonts w:ascii="Segoe UI" w:hAnsi="Segoe UI" w:cs="Segoe UI"/>
            <w:color w:val="ECECF1"/>
            <w:shd w:val="clear" w:color="auto" w:fill="343541"/>
            <w:lang w:val="en-US"/>
            <w:rPrChange w:id="740"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1" w:author="rachid chon" w:date="2023-02-23T07:38:00Z">
              <w:rPr>
                <w:rFonts w:ascii="Segoe UI" w:hAnsi="Segoe UI" w:cs="Segoe UI"/>
                <w:color w:val="ECECF1"/>
                <w:shd w:val="clear" w:color="auto" w:fill="343541"/>
              </w:rPr>
            </w:rPrChange>
          </w:rPr>
          <w:t xml:space="preserve"> in cols]\n </w:t>
        </w:r>
        <w:proofErr w:type="spellStart"/>
        <w:r w:rsidRPr="00B26C0A">
          <w:rPr>
            <w:rFonts w:ascii="Segoe UI" w:hAnsi="Segoe UI" w:cs="Segoe UI"/>
            <w:color w:val="ECECF1"/>
            <w:shd w:val="clear" w:color="auto" w:fill="343541"/>
            <w:lang w:val="en-US"/>
            <w:rPrChange w:id="742" w:author="rachid chon" w:date="2023-02-23T07:38:00Z">
              <w:rPr>
                <w:rFonts w:ascii="Segoe UI" w:hAnsi="Segoe UI" w:cs="Segoe UI"/>
                <w:color w:val="ECECF1"/>
                <w:shd w:val="clear" w:color="auto" w:fill="343541"/>
              </w:rPr>
            </w:rPrChange>
          </w:rPr>
          <w:t>data.append</w:t>
        </w:r>
        <w:proofErr w:type="spellEnd"/>
        <w:r w:rsidRPr="00B26C0A">
          <w:rPr>
            <w:rFonts w:ascii="Segoe UI" w:hAnsi="Segoe UI" w:cs="Segoe UI"/>
            <w:color w:val="ECECF1"/>
            <w:shd w:val="clear" w:color="auto" w:fill="343541"/>
            <w:lang w:val="en-US"/>
            <w:rPrChange w:id="743"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44"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5" w:author="rachid chon" w:date="2023-02-23T07:38:00Z">
              <w:rPr>
                <w:rFonts w:ascii="Segoe UI" w:hAnsi="Segoe UI" w:cs="Segoe UI"/>
                <w:color w:val="ECECF1"/>
                <w:shd w:val="clear" w:color="auto" w:fill="343541"/>
              </w:rPr>
            </w:rPrChange>
          </w:rPr>
          <w:t xml:space="preserve"> for </w:t>
        </w:r>
        <w:proofErr w:type="spellStart"/>
        <w:r w:rsidRPr="00B26C0A">
          <w:rPr>
            <w:rFonts w:ascii="Segoe UI" w:hAnsi="Segoe UI" w:cs="Segoe UI"/>
            <w:color w:val="ECECF1"/>
            <w:shd w:val="clear" w:color="auto" w:fill="343541"/>
            <w:lang w:val="en-US"/>
            <w:rPrChange w:id="746"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7" w:author="rachid chon" w:date="2023-02-23T07:38:00Z">
              <w:rPr>
                <w:rFonts w:ascii="Segoe UI" w:hAnsi="Segoe UI" w:cs="Segoe UI"/>
                <w:color w:val="ECECF1"/>
                <w:shd w:val="clear" w:color="auto" w:fill="343541"/>
              </w:rPr>
            </w:rPrChange>
          </w:rPr>
          <w:t xml:space="preserve"> in cols if </w:t>
        </w:r>
        <w:proofErr w:type="spellStart"/>
        <w:r w:rsidRPr="00B26C0A">
          <w:rPr>
            <w:rFonts w:ascii="Segoe UI" w:hAnsi="Segoe UI" w:cs="Segoe UI"/>
            <w:color w:val="ECECF1"/>
            <w:shd w:val="clear" w:color="auto" w:fill="343541"/>
            <w:lang w:val="en-US"/>
            <w:rPrChange w:id="748" w:author="rachid chon" w:date="2023-02-23T07:38:00Z">
              <w:rPr>
                <w:rFonts w:ascii="Segoe UI" w:hAnsi="Segoe UI" w:cs="Segoe UI"/>
                <w:color w:val="ECECF1"/>
                <w:shd w:val="clear" w:color="auto" w:fill="343541"/>
              </w:rPr>
            </w:rPrChange>
          </w:rPr>
          <w:t>ele</w:t>
        </w:r>
        <w:proofErr w:type="spellEnd"/>
        <w:r w:rsidRPr="00B26C0A">
          <w:rPr>
            <w:rFonts w:ascii="Segoe UI" w:hAnsi="Segoe UI" w:cs="Segoe UI"/>
            <w:color w:val="ECECF1"/>
            <w:shd w:val="clear" w:color="auto" w:fill="343541"/>
            <w:lang w:val="en-US"/>
            <w:rPrChange w:id="749"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50" w:author="rachid chon" w:date="2023-02-23T07:38:00Z">
              <w:rPr>
                <w:rFonts w:ascii="Segoe UI" w:hAnsi="Segoe UI" w:cs="Segoe UI"/>
                <w:color w:val="ECECF1"/>
                <w:shd w:val="clear" w:color="auto" w:fill="343541"/>
              </w:rPr>
            </w:rPrChange>
          </w:rPr>
          <w:t>df</w:t>
        </w:r>
        <w:proofErr w:type="spellEnd"/>
        <w:r w:rsidRPr="00B26C0A">
          <w:rPr>
            <w:rFonts w:ascii="Segoe UI" w:hAnsi="Segoe UI" w:cs="Segoe UI"/>
            <w:color w:val="ECECF1"/>
            <w:shd w:val="clear" w:color="auto" w:fill="343541"/>
            <w:lang w:val="en-US"/>
            <w:rPrChange w:id="751"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52" w:author="rachid chon" w:date="2023-02-23T07:38:00Z">
              <w:rPr>
                <w:rFonts w:ascii="Segoe UI" w:hAnsi="Segoe UI" w:cs="Segoe UI"/>
                <w:color w:val="ECECF1"/>
                <w:shd w:val="clear" w:color="auto" w:fill="343541"/>
              </w:rPr>
            </w:rPrChange>
          </w:rPr>
          <w:t>pd.DataFrame</w:t>
        </w:r>
        <w:proofErr w:type="spellEnd"/>
        <w:r w:rsidRPr="00B26C0A">
          <w:rPr>
            <w:rFonts w:ascii="Segoe UI" w:hAnsi="Segoe UI" w:cs="Segoe UI"/>
            <w:color w:val="ECECF1"/>
            <w:shd w:val="clear" w:color="auto" w:fill="343541"/>
            <w:lang w:val="en-US"/>
            <w:rPrChange w:id="753" w:author="rachid chon" w:date="2023-02-23T07:38:00Z">
              <w:rPr>
                <w:rFonts w:ascii="Segoe UI" w:hAnsi="Segoe UI" w:cs="Segoe UI"/>
                <w:color w:val="ECECF1"/>
                <w:shd w:val="clear" w:color="auto" w:fill="343541"/>
              </w:rPr>
            </w:rPrChange>
          </w:rPr>
          <w:t xml:space="preserve">(data[1:], columns=data[0])\n return </w:t>
        </w:r>
        <w:proofErr w:type="spellStart"/>
        <w:r w:rsidRPr="00B26C0A">
          <w:rPr>
            <w:rFonts w:ascii="Segoe UI" w:hAnsi="Segoe UI" w:cs="Segoe UI"/>
            <w:color w:val="ECECF1"/>
            <w:shd w:val="clear" w:color="auto" w:fill="343541"/>
            <w:lang w:val="en-US"/>
            <w:rPrChange w:id="754" w:author="rachid chon" w:date="2023-02-23T07:38:00Z">
              <w:rPr>
                <w:rFonts w:ascii="Segoe UI" w:hAnsi="Segoe UI" w:cs="Segoe UI"/>
                <w:color w:val="ECECF1"/>
                <w:shd w:val="clear" w:color="auto" w:fill="343541"/>
              </w:rPr>
            </w:rPrChange>
          </w:rPr>
          <w:t>df</w:t>
        </w:r>
        <w:proofErr w:type="spellEnd"/>
        <w:r w:rsidRPr="00B26C0A">
          <w:rPr>
            <w:rFonts w:ascii="Segoe UI" w:hAnsi="Segoe UI" w:cs="Segoe UI"/>
            <w:color w:val="ECECF1"/>
            <w:shd w:val="clear" w:color="auto" w:fill="343541"/>
            <w:lang w:val="en-US"/>
            <w:rPrChange w:id="755"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56"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57"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58" w:author="rachid chon" w:date="2023-02-23T07:38:00Z">
              <w:rPr>
                <w:rFonts w:ascii="Segoe UI" w:hAnsi="Segoe UI" w:cs="Segoe UI"/>
                <w:color w:val="ECECF1"/>
                <w:shd w:val="clear" w:color="auto" w:fill="343541"/>
              </w:rPr>
            </w:rPrChange>
          </w:rPr>
          <w:t>solve_captcha</w:t>
        </w:r>
        <w:proofErr w:type="spellEnd"/>
        <w:r w:rsidRPr="00B26C0A">
          <w:rPr>
            <w:rFonts w:ascii="Segoe UI" w:hAnsi="Segoe UI" w:cs="Segoe UI"/>
            <w:color w:val="ECECF1"/>
            <w:shd w:val="clear" w:color="auto" w:fill="343541"/>
            <w:lang w:val="en-US"/>
            <w:rPrChange w:id="759" w:author="rachid chon" w:date="2023-02-23T07:38:00Z">
              <w:rPr>
                <w:rFonts w:ascii="Segoe UI" w:hAnsi="Segoe UI" w:cs="Segoe UI"/>
                <w:color w:val="ECECF1"/>
                <w:shd w:val="clear" w:color="auto" w:fill="343541"/>
              </w:rPr>
            </w:rPrChange>
          </w:rPr>
          <w:t>(driver):\n task = anticaptchaofficial.ImageToTextTask(image_url=get_image_path(driver), **{'</w:t>
        </w:r>
        <w:proofErr w:type="spellStart"/>
        <w:r w:rsidRPr="00B26C0A">
          <w:rPr>
            <w:rFonts w:ascii="Segoe UI" w:hAnsi="Segoe UI" w:cs="Segoe UI"/>
            <w:color w:val="ECECF1"/>
            <w:shd w:val="clear" w:color="auto" w:fill="343541"/>
            <w:lang w:val="en-US"/>
            <w:rPrChange w:id="760" w:author="rachid chon" w:date="2023-02-23T07:38:00Z">
              <w:rPr>
                <w:rFonts w:ascii="Segoe UI" w:hAnsi="Segoe UI" w:cs="Segoe UI"/>
                <w:color w:val="ECECF1"/>
                <w:shd w:val="clear" w:color="auto" w:fill="343541"/>
              </w:rPr>
            </w:rPrChange>
          </w:rPr>
          <w:t>clientKey</w:t>
        </w:r>
        <w:proofErr w:type="spellEnd"/>
        <w:r w:rsidRPr="00B26C0A">
          <w:rPr>
            <w:rFonts w:ascii="Segoe UI" w:hAnsi="Segoe UI" w:cs="Segoe UI"/>
            <w:color w:val="ECECF1"/>
            <w:shd w:val="clear" w:color="auto" w:fill="343541"/>
            <w:lang w:val="en-US"/>
            <w:rPrChange w:id="76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62" w:author="rachid chon" w:date="2023-02-23T07:38:00Z">
              <w:rPr>
                <w:rFonts w:ascii="Segoe UI" w:hAnsi="Segoe UI" w:cs="Segoe UI"/>
                <w:color w:val="ECECF1"/>
                <w:shd w:val="clear" w:color="auto" w:fill="343541"/>
              </w:rPr>
            </w:rPrChange>
          </w:rPr>
          <w:t>api_key</w:t>
        </w:r>
        <w:proofErr w:type="spellEnd"/>
        <w:r w:rsidRPr="00B26C0A">
          <w:rPr>
            <w:rFonts w:ascii="Segoe UI" w:hAnsi="Segoe UI" w:cs="Segoe UI"/>
            <w:color w:val="ECECF1"/>
            <w:shd w:val="clear" w:color="auto" w:fill="343541"/>
            <w:lang w:val="en-US"/>
            <w:rPrChange w:id="763"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64"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76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66" w:author="rachid chon" w:date="2023-02-23T07:38:00Z">
              <w:rPr>
                <w:rFonts w:ascii="Segoe UI" w:hAnsi="Segoe UI" w:cs="Segoe UI"/>
                <w:color w:val="ECECF1"/>
                <w:shd w:val="clear" w:color="auto" w:fill="343541"/>
              </w:rPr>
            </w:rPrChange>
          </w:rPr>
          <w:t>task.solve</w:t>
        </w:r>
        <w:proofErr w:type="spellEnd"/>
        <w:r w:rsidRPr="00B26C0A">
          <w:rPr>
            <w:rFonts w:ascii="Segoe UI" w:hAnsi="Segoe UI" w:cs="Segoe UI"/>
            <w:color w:val="ECECF1"/>
            <w:shd w:val="clear" w:color="auto" w:fill="343541"/>
            <w:lang w:val="en-US"/>
            <w:rPrChange w:id="767"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68" w:author="rachid chon" w:date="2023-02-23T07:38:00Z">
              <w:rPr>
                <w:rFonts w:ascii="Segoe UI" w:hAnsi="Segoe UI" w:cs="Segoe UI"/>
                <w:color w:val="ECECF1"/>
                <w:shd w:val="clear" w:color="auto" w:fill="343541"/>
              </w:rPr>
            </w:rPrChange>
          </w:rPr>
          <w:t>captcha_text</w:t>
        </w:r>
        <w:proofErr w:type="spellEnd"/>
        <w:r w:rsidRPr="00B26C0A">
          <w:rPr>
            <w:rFonts w:ascii="Segoe UI" w:hAnsi="Segoe UI" w:cs="Segoe UI"/>
            <w:color w:val="ECECF1"/>
            <w:shd w:val="clear" w:color="auto" w:fill="343541"/>
            <w:lang w:val="en-US"/>
            <w:rPrChange w:id="769" w:author="rachid chon" w:date="2023-02-23T07:38:00Z">
              <w:rPr>
                <w:rFonts w:ascii="Segoe UI" w:hAnsi="Segoe UI" w:cs="Segoe UI"/>
                <w:color w:val="ECECF1"/>
                <w:shd w:val="clear" w:color="auto" w:fill="343541"/>
              </w:rPr>
            </w:rPrChange>
          </w:rPr>
          <w:t>\n\n\</w:t>
        </w:r>
        <w:proofErr w:type="spellStart"/>
        <w:r w:rsidRPr="00B26C0A">
          <w:rPr>
            <w:rFonts w:ascii="Segoe UI" w:hAnsi="Segoe UI" w:cs="Segoe UI"/>
            <w:color w:val="ECECF1"/>
            <w:shd w:val="clear" w:color="auto" w:fill="343541"/>
            <w:lang w:val="en-US"/>
            <w:rPrChange w:id="77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77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772" w:author="rachid chon" w:date="2023-02-23T07:38:00Z">
              <w:rPr>
                <w:rFonts w:ascii="Segoe UI" w:hAnsi="Segoe UI" w:cs="Segoe UI"/>
                <w:color w:val="ECECF1"/>
                <w:shd w:val="clear" w:color="auto" w:fill="343541"/>
              </w:rPr>
            </w:rPrChange>
          </w:rPr>
          <w:t>get_image_path</w:t>
        </w:r>
        <w:proofErr w:type="spellEnd"/>
        <w:r w:rsidRPr="00B26C0A">
          <w:rPr>
            <w:rFonts w:ascii="Segoe UI" w:hAnsi="Segoe UI" w:cs="Segoe UI"/>
            <w:color w:val="ECECF1"/>
            <w:shd w:val="clear" w:color="auto" w:fill="343541"/>
            <w:lang w:val="en-US"/>
            <w:rPrChange w:id="773" w:author="rachid chon" w:date="2023-02-23T07:38:00Z">
              <w:rPr>
                <w:rFonts w:ascii="Segoe UI" w:hAnsi="Segoe UI" w:cs="Segoe UI"/>
                <w:color w:val="ECECF1"/>
                <w:shd w:val="clear" w:color="auto" w:fill="343541"/>
              </w:rPr>
            </w:rPrChange>
          </w:rPr>
          <w:t xml:space="preserve">(driver):\n </w:t>
        </w:r>
        <w:proofErr w:type="spellStart"/>
        <w:r w:rsidRPr="00B26C0A">
          <w:rPr>
            <w:rFonts w:ascii="Segoe UI" w:hAnsi="Segoe UI" w:cs="Segoe UI"/>
            <w:color w:val="ECECF1"/>
            <w:shd w:val="clear" w:color="auto" w:fill="343541"/>
            <w:lang w:val="en-US"/>
            <w:rPrChange w:id="774" w:author="rachid chon" w:date="2023-02-23T07:38:00Z">
              <w:rPr>
                <w:rFonts w:ascii="Segoe UI" w:hAnsi="Segoe UI" w:cs="Segoe UI"/>
                <w:color w:val="ECECF1"/>
                <w:shd w:val="clear" w:color="auto" w:fill="343541"/>
              </w:rPr>
            </w:rPrChange>
          </w:rPr>
          <w:t>driver.get</w:t>
        </w:r>
        <w:proofErr w:type="spellEnd"/>
        <w:r w:rsidRPr="00B26C0A">
          <w:rPr>
            <w:rFonts w:ascii="Segoe UI" w:hAnsi="Segoe UI" w:cs="Segoe UI"/>
            <w:color w:val="ECECF1"/>
            <w:shd w:val="clear" w:color="auto" w:fill="343541"/>
            <w:lang w:val="en-US"/>
            <w:rPrChange w:id="775" w:author="rachid chon" w:date="2023-02-23T07:38:00Z">
              <w:rPr>
                <w:rFonts w:ascii="Segoe UI" w:hAnsi="Segoe UI" w:cs="Segoe UI"/>
                <w:color w:val="ECECF1"/>
                <w:shd w:val="clear" w:color="auto" w:fill="343541"/>
              </w:rPr>
            </w:rPrChange>
          </w:rPr>
          <w:t xml:space="preserve">('https://www.google.com/recaptcha/api2/demo')\n frame = </w:t>
        </w:r>
        <w:proofErr w:type="spellStart"/>
        <w:r w:rsidRPr="00B26C0A">
          <w:rPr>
            <w:rFonts w:ascii="Segoe UI" w:hAnsi="Segoe UI" w:cs="Segoe UI"/>
            <w:color w:val="ECECF1"/>
            <w:shd w:val="clear" w:color="auto" w:fill="343541"/>
            <w:lang w:val="en-US"/>
            <w:rPrChange w:id="776" w:author="rachid chon" w:date="2023-02-23T07:38:00Z">
              <w:rPr>
                <w:rFonts w:ascii="Segoe UI" w:hAnsi="Segoe UI" w:cs="Segoe UI"/>
                <w:color w:val="ECECF1"/>
                <w:shd w:val="clear" w:color="auto" w:fill="343541"/>
              </w:rPr>
            </w:rPrChange>
          </w:rPr>
          <w:t>driver.find_element_by_xpath</w:t>
        </w:r>
        <w:proofErr w:type="spellEnd"/>
        <w:r w:rsidRPr="00B26C0A">
          <w:rPr>
            <w:rFonts w:ascii="Segoe UI" w:hAnsi="Segoe UI" w:cs="Segoe UI"/>
            <w:color w:val="ECECF1"/>
            <w:shd w:val="clear" w:color="auto" w:fill="343541"/>
            <w:lang w:val="en-US"/>
            <w:rPrChange w:id="77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78" w:author="rachid chon" w:date="2023-02-23T07:38:00Z">
              <w:rPr>
                <w:rFonts w:ascii="Segoe UI" w:hAnsi="Segoe UI" w:cs="Segoe UI"/>
                <w:color w:val="ECECF1"/>
                <w:shd w:val="clear" w:color="auto" w:fill="343541"/>
              </w:rPr>
            </w:rPrChange>
          </w:rPr>
          <w:t>iframe</w:t>
        </w:r>
        <w:proofErr w:type="spellEnd"/>
        <w:r w:rsidRPr="00B26C0A">
          <w:rPr>
            <w:rFonts w:ascii="Segoe UI" w:hAnsi="Segoe UI" w:cs="Segoe UI"/>
            <w:color w:val="ECECF1"/>
            <w:shd w:val="clear" w:color="auto" w:fill="343541"/>
            <w:lang w:val="en-US"/>
            <w:rPrChange w:id="779" w:author="rachid chon" w:date="2023-02-23T07:38:00Z">
              <w:rPr>
                <w:rFonts w:ascii="Segoe UI" w:hAnsi="Segoe UI" w:cs="Segoe UI"/>
                <w:color w:val="ECECF1"/>
                <w:shd w:val="clear" w:color="auto" w:fill="343541"/>
              </w:rPr>
            </w:rPrChange>
          </w:rPr>
          <w:t>[contains(@src, "</w:t>
        </w:r>
        <w:proofErr w:type="spellStart"/>
        <w:r w:rsidRPr="00B26C0A">
          <w:rPr>
            <w:rFonts w:ascii="Segoe UI" w:hAnsi="Segoe UI" w:cs="Segoe UI"/>
            <w:color w:val="ECECF1"/>
            <w:shd w:val="clear" w:color="auto" w:fill="343541"/>
            <w:lang w:val="en-US"/>
            <w:rPrChange w:id="78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781" w:author="rachid chon" w:date="2023-02-23T07:38:00Z">
              <w:rPr>
                <w:rFonts w:ascii="Segoe UI" w:hAnsi="Segoe UI" w:cs="Segoe UI"/>
                <w:color w:val="ECECF1"/>
                <w:shd w:val="clear" w:color="auto" w:fill="343541"/>
              </w:rPr>
            </w:rPrChange>
          </w:rPr>
          <w:t xml:space="preserve">")]')\n </w:t>
        </w:r>
        <w:proofErr w:type="spellStart"/>
        <w:r w:rsidRPr="00B26C0A">
          <w:rPr>
            <w:rFonts w:ascii="Segoe UI" w:hAnsi="Segoe UI" w:cs="Segoe UI"/>
            <w:color w:val="ECECF1"/>
            <w:shd w:val="clear" w:color="auto" w:fill="343541"/>
            <w:lang w:val="en-US"/>
            <w:rPrChange w:id="782" w:author="rachid chon" w:date="2023-02-23T07:38:00Z">
              <w:rPr>
                <w:rFonts w:ascii="Segoe UI" w:hAnsi="Segoe UI" w:cs="Segoe UI"/>
                <w:color w:val="ECECF1"/>
                <w:shd w:val="clear" w:color="auto" w:fill="343541"/>
              </w:rPr>
            </w:rPrChange>
          </w:rPr>
          <w:t>driver.switch_to.frame</w:t>
        </w:r>
        <w:proofErr w:type="spellEnd"/>
        <w:r w:rsidRPr="00B26C0A">
          <w:rPr>
            <w:rFonts w:ascii="Segoe UI" w:hAnsi="Segoe UI" w:cs="Segoe UI"/>
            <w:color w:val="ECECF1"/>
            <w:shd w:val="clear" w:color="auto" w:fill="343541"/>
            <w:lang w:val="en-US"/>
            <w:rPrChange w:id="783" w:author="rachid chon" w:date="2023-02-23T07:38:00Z">
              <w:rPr>
                <w:rFonts w:ascii="Segoe UI" w:hAnsi="Segoe UI" w:cs="Segoe UI"/>
                <w:color w:val="ECECF1"/>
                <w:shd w:val="clear" w:color="auto" w:fill="343541"/>
              </w:rPr>
            </w:rPrChange>
          </w:rPr>
          <w:t xml:space="preserve">(frame)\n </w:t>
        </w:r>
        <w:proofErr w:type="spellStart"/>
        <w:r w:rsidRPr="00B26C0A">
          <w:rPr>
            <w:rFonts w:ascii="Segoe UI" w:hAnsi="Segoe UI" w:cs="Segoe UI"/>
            <w:color w:val="ECECF1"/>
            <w:shd w:val="clear" w:color="auto" w:fill="343541"/>
            <w:lang w:val="en-US"/>
            <w:rPrChange w:id="784" w:author="rachid chon" w:date="2023-02-23T07:38:00Z">
              <w:rPr>
                <w:rFonts w:ascii="Segoe UI" w:hAnsi="Segoe UI" w:cs="Segoe UI"/>
                <w:color w:val="ECECF1"/>
                <w:shd w:val="clear" w:color="auto" w:fill="343541"/>
              </w:rPr>
            </w:rPrChange>
          </w:rPr>
          <w:t>image_element</w:t>
        </w:r>
        <w:proofErr w:type="spellEnd"/>
        <w:r w:rsidRPr="00B26C0A">
          <w:rPr>
            <w:rFonts w:ascii="Segoe UI" w:hAnsi="Segoe UI" w:cs="Segoe UI"/>
            <w:color w:val="ECECF1"/>
            <w:shd w:val="clear" w:color="auto" w:fill="343541"/>
            <w:lang w:val="en-US"/>
            <w:rPrChange w:id="785"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86" w:author="rachid chon" w:date="2023-02-23T07:38:00Z">
              <w:rPr>
                <w:rFonts w:ascii="Segoe UI" w:hAnsi="Segoe UI" w:cs="Segoe UI"/>
                <w:color w:val="ECECF1"/>
                <w:shd w:val="clear" w:color="auto" w:fill="343541"/>
              </w:rPr>
            </w:rPrChange>
          </w:rPr>
          <w:t>driver.find_element_by_xpath</w:t>
        </w:r>
        <w:proofErr w:type="spellEnd"/>
        <w:r w:rsidRPr="00B26C0A">
          <w:rPr>
            <w:rFonts w:ascii="Segoe UI" w:hAnsi="Segoe UI" w:cs="Segoe UI"/>
            <w:color w:val="ECECF1"/>
            <w:shd w:val="clear" w:color="auto" w:fill="343541"/>
            <w:lang w:val="en-US"/>
            <w:rPrChange w:id="787"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88" w:author="rachid chon" w:date="2023-02-23T07:38:00Z">
              <w:rPr>
                <w:rFonts w:ascii="Segoe UI" w:hAnsi="Segoe UI" w:cs="Segoe UI"/>
                <w:color w:val="ECECF1"/>
                <w:shd w:val="clear" w:color="auto" w:fill="343541"/>
              </w:rPr>
            </w:rPrChange>
          </w:rPr>
          <w:t>img</w:t>
        </w:r>
        <w:proofErr w:type="spellEnd"/>
        <w:r w:rsidRPr="00B26C0A">
          <w:rPr>
            <w:rFonts w:ascii="Segoe UI" w:hAnsi="Segoe UI" w:cs="Segoe UI"/>
            <w:color w:val="ECECF1"/>
            <w:shd w:val="clear" w:color="auto" w:fill="343541"/>
            <w:lang w:val="en-US"/>
            <w:rPrChange w:id="789" w:author="rachid chon" w:date="2023-02-23T07:38:00Z">
              <w:rPr>
                <w:rFonts w:ascii="Segoe UI" w:hAnsi="Segoe UI" w:cs="Segoe UI"/>
                <w:color w:val="ECECF1"/>
                <w:shd w:val="clear" w:color="auto" w:fill="343541"/>
              </w:rPr>
            </w:rPrChange>
          </w:rPr>
          <w:t>[contains(@src, "google.com/</w:t>
        </w:r>
        <w:proofErr w:type="spellStart"/>
        <w:r w:rsidRPr="00B26C0A">
          <w:rPr>
            <w:rFonts w:ascii="Segoe UI" w:hAnsi="Segoe UI" w:cs="Segoe UI"/>
            <w:color w:val="ECECF1"/>
            <w:shd w:val="clear" w:color="auto" w:fill="343541"/>
            <w:lang w:val="en-US"/>
            <w:rPrChange w:id="790" w:author="rachid chon" w:date="2023-02-23T07:38:00Z">
              <w:rPr>
                <w:rFonts w:ascii="Segoe UI" w:hAnsi="Segoe UI" w:cs="Segoe UI"/>
                <w:color w:val="ECECF1"/>
                <w:shd w:val="clear" w:color="auto" w:fill="343541"/>
              </w:rPr>
            </w:rPrChange>
          </w:rPr>
          <w:t>recaptcha</w:t>
        </w:r>
        <w:proofErr w:type="spellEnd"/>
        <w:r w:rsidRPr="00B26C0A">
          <w:rPr>
            <w:rFonts w:ascii="Segoe UI" w:hAnsi="Segoe UI" w:cs="Segoe UI"/>
            <w:color w:val="ECECF1"/>
            <w:shd w:val="clear" w:color="auto" w:fill="343541"/>
            <w:lang w:val="en-US"/>
            <w:rPrChange w:id="791" w:author="rachid chon" w:date="2023-02-23T07:38:00Z">
              <w:rPr>
                <w:rFonts w:ascii="Segoe UI" w:hAnsi="Segoe UI" w:cs="Segoe UI"/>
                <w:color w:val="ECECF1"/>
                <w:shd w:val="clear" w:color="auto" w:fill="343541"/>
              </w:rPr>
            </w:rPrChange>
          </w:rPr>
          <w:t xml:space="preserve">/api2/p")]')\n </w:t>
        </w:r>
        <w:proofErr w:type="spellStart"/>
        <w:r w:rsidRPr="00B26C0A">
          <w:rPr>
            <w:rFonts w:ascii="Segoe UI" w:hAnsi="Segoe UI" w:cs="Segoe UI"/>
            <w:color w:val="ECECF1"/>
            <w:shd w:val="clear" w:color="auto" w:fill="343541"/>
            <w:lang w:val="en-US"/>
            <w:rPrChange w:id="792" w:author="rachid chon" w:date="2023-02-23T07:38:00Z">
              <w:rPr>
                <w:rFonts w:ascii="Segoe UI" w:hAnsi="Segoe UI" w:cs="Segoe UI"/>
                <w:color w:val="ECECF1"/>
                <w:shd w:val="clear" w:color="auto" w:fill="343541"/>
              </w:rPr>
            </w:rPrChange>
          </w:rPr>
          <w:t>image_url</w:t>
        </w:r>
        <w:proofErr w:type="spellEnd"/>
        <w:r w:rsidRPr="00B26C0A">
          <w:rPr>
            <w:rFonts w:ascii="Segoe UI" w:hAnsi="Segoe UI" w:cs="Segoe UI"/>
            <w:color w:val="ECECF1"/>
            <w:shd w:val="clear" w:color="auto" w:fill="343541"/>
            <w:lang w:val="en-US"/>
            <w:rPrChange w:id="793" w:author="rachid chon" w:date="2023-02-23T07:38:00Z">
              <w:rPr>
                <w:rFonts w:ascii="Segoe UI" w:hAnsi="Segoe UI" w:cs="Segoe UI"/>
                <w:color w:val="ECECF1"/>
                <w:shd w:val="clear" w:color="auto" w:fill="343541"/>
              </w:rPr>
            </w:rPrChange>
          </w:rPr>
          <w:t xml:space="preserve"> = </w:t>
        </w:r>
        <w:proofErr w:type="spellStart"/>
        <w:r w:rsidRPr="00B26C0A">
          <w:rPr>
            <w:rFonts w:ascii="Segoe UI" w:hAnsi="Segoe UI" w:cs="Segoe UI"/>
            <w:color w:val="ECECF1"/>
            <w:shd w:val="clear" w:color="auto" w:fill="343541"/>
            <w:lang w:val="en-US"/>
            <w:rPrChange w:id="794" w:author="rachid chon" w:date="2023-02-23T07:38:00Z">
              <w:rPr>
                <w:rFonts w:ascii="Segoe UI" w:hAnsi="Segoe UI" w:cs="Segoe UI"/>
                <w:color w:val="ECECF1"/>
                <w:shd w:val="clear" w:color="auto" w:fill="343541"/>
              </w:rPr>
            </w:rPrChange>
          </w:rPr>
          <w:t>image_element.get_attribute</w:t>
        </w:r>
        <w:proofErr w:type="spellEnd"/>
        <w:r w:rsidRPr="00B26C0A">
          <w:rPr>
            <w:rFonts w:ascii="Segoe UI" w:hAnsi="Segoe UI" w:cs="Segoe UI"/>
            <w:color w:val="ECECF1"/>
            <w:shd w:val="clear" w:color="auto" w:fill="343541"/>
            <w:lang w:val="en-US"/>
            <w:rPrChange w:id="795" w:author="rachid chon" w:date="2023-02-23T07:38:00Z">
              <w:rPr>
                <w:rFonts w:ascii="Segoe UI" w:hAnsi="Segoe UI" w:cs="Segoe UI"/>
                <w:color w:val="ECECF1"/>
                <w:shd w:val="clear" w:color="auto" w:fill="343541"/>
              </w:rPr>
            </w:rPrChange>
          </w:rPr>
          <w:t>('</w:t>
        </w:r>
        <w:proofErr w:type="spellStart"/>
        <w:r w:rsidRPr="00B26C0A">
          <w:rPr>
            <w:rFonts w:ascii="Segoe UI" w:hAnsi="Segoe UI" w:cs="Segoe UI"/>
            <w:color w:val="ECECF1"/>
            <w:shd w:val="clear" w:color="auto" w:fill="343541"/>
            <w:lang w:val="en-US"/>
            <w:rPrChange w:id="796" w:author="rachid chon" w:date="2023-02-23T07:38:00Z">
              <w:rPr>
                <w:rFonts w:ascii="Segoe UI" w:hAnsi="Segoe UI" w:cs="Segoe UI"/>
                <w:color w:val="ECECF1"/>
                <w:shd w:val="clear" w:color="auto" w:fill="343541"/>
              </w:rPr>
            </w:rPrChange>
          </w:rPr>
          <w:t>src</w:t>
        </w:r>
        <w:proofErr w:type="spellEnd"/>
        <w:r w:rsidRPr="00B26C0A">
          <w:rPr>
            <w:rFonts w:ascii="Segoe UI" w:hAnsi="Segoe UI" w:cs="Segoe UI"/>
            <w:color w:val="ECECF1"/>
            <w:shd w:val="clear" w:color="auto" w:fill="343541"/>
            <w:lang w:val="en-US"/>
            <w:rPrChange w:id="797" w:author="rachid chon" w:date="2023-02-23T07:38:00Z">
              <w:rPr>
                <w:rFonts w:ascii="Segoe UI" w:hAnsi="Segoe UI" w:cs="Segoe UI"/>
                <w:color w:val="ECECF1"/>
                <w:shd w:val="clear" w:color="auto" w:fill="343541"/>
              </w:rPr>
            </w:rPrChange>
          </w:rPr>
          <w:t xml:space="preserve">')\n return </w:t>
        </w:r>
        <w:proofErr w:type="spellStart"/>
        <w:r w:rsidRPr="00B26C0A">
          <w:rPr>
            <w:rFonts w:ascii="Segoe UI" w:hAnsi="Segoe UI" w:cs="Segoe UI"/>
            <w:color w:val="ECECF1"/>
            <w:shd w:val="clear" w:color="auto" w:fill="343541"/>
            <w:lang w:val="en-US"/>
            <w:rPrChange w:id="798" w:author="rachid chon" w:date="2023-02-23T07:38:00Z">
              <w:rPr>
                <w:rFonts w:ascii="Segoe UI" w:hAnsi="Segoe UI" w:cs="Segoe UI"/>
                <w:color w:val="ECECF1"/>
                <w:shd w:val="clear" w:color="auto" w:fill="343541"/>
              </w:rPr>
            </w:rPrChange>
          </w:rPr>
          <w:t>image_url</w:t>
        </w:r>
        <w:proofErr w:type="spellEnd"/>
        <w:r w:rsidRPr="00B26C0A">
          <w:rPr>
            <w:rFonts w:ascii="Segoe UI" w:hAnsi="Segoe UI" w:cs="Segoe UI"/>
            <w:color w:val="ECECF1"/>
            <w:shd w:val="clear" w:color="auto" w:fill="343541"/>
            <w:lang w:val="en-US"/>
            <w:rPrChange w:id="799" w:author="rachid chon" w:date="2023-02-23T07:38:00Z">
              <w:rPr>
                <w:rFonts w:ascii="Segoe UI" w:hAnsi="Segoe UI" w:cs="Segoe UI"/>
                <w:color w:val="ECECF1"/>
                <w:shd w:val="clear" w:color="auto" w:fill="343541"/>
              </w:rPr>
            </w:rPrChange>
          </w:rPr>
          <w:t>\n\n" &gt; scraper.py &amp;&amp; echo -e "import pandas as pd\n\</w:t>
        </w:r>
        <w:proofErr w:type="spellStart"/>
        <w:r w:rsidRPr="00B26C0A">
          <w:rPr>
            <w:rFonts w:ascii="Segoe UI" w:hAnsi="Segoe UI" w:cs="Segoe UI"/>
            <w:color w:val="ECECF1"/>
            <w:shd w:val="clear" w:color="auto" w:fill="343541"/>
            <w:lang w:val="en-US"/>
            <w:rPrChange w:id="800" w:author="rachid chon" w:date="2023-02-23T07:38:00Z">
              <w:rPr>
                <w:rFonts w:ascii="Segoe UI" w:hAnsi="Segoe UI" w:cs="Segoe UI"/>
                <w:color w:val="ECECF1"/>
                <w:shd w:val="clear" w:color="auto" w:fill="343541"/>
              </w:rPr>
            </w:rPrChange>
          </w:rPr>
          <w:t>ndef</w:t>
        </w:r>
        <w:proofErr w:type="spellEnd"/>
        <w:r w:rsidRPr="00B26C0A">
          <w:rPr>
            <w:rFonts w:ascii="Segoe UI" w:hAnsi="Segoe UI" w:cs="Segoe UI"/>
            <w:color w:val="ECECF1"/>
            <w:shd w:val="clear" w:color="auto" w:fill="343541"/>
            <w:lang w:val="en-US"/>
            <w:rPrChange w:id="801" w:author="rachid chon" w:date="2023-02-23T07:38:00Z">
              <w:rPr>
                <w:rFonts w:ascii="Segoe UI" w:hAnsi="Segoe UI" w:cs="Segoe UI"/>
                <w:color w:val="ECECF1"/>
                <w:shd w:val="clear" w:color="auto" w:fill="343541"/>
              </w:rPr>
            </w:rPrChange>
          </w:rPr>
          <w:t xml:space="preserve"> </w:t>
        </w:r>
        <w:proofErr w:type="spellStart"/>
        <w:r w:rsidRPr="00B26C0A">
          <w:rPr>
            <w:rFonts w:ascii="Segoe UI" w:hAnsi="Segoe UI" w:cs="Segoe UI"/>
            <w:color w:val="ECECF1"/>
            <w:shd w:val="clear" w:color="auto" w:fill="343541"/>
            <w:lang w:val="en-US"/>
            <w:rPrChange w:id="802" w:author="rachid chon" w:date="2023-02-23T07:38:00Z">
              <w:rPr>
                <w:rFonts w:ascii="Segoe UI" w:hAnsi="Segoe UI" w:cs="Segoe UI"/>
                <w:color w:val="ECECF1"/>
                <w:shd w:val="clear" w:color="auto" w:fill="343541"/>
              </w:rPr>
            </w:rPrChange>
          </w:rPr>
          <w:t>analyze_data</w:t>
        </w:r>
        <w:proofErr w:type="spellEnd"/>
        <w:r w:rsidRPr="00B26C0A">
          <w:rPr>
            <w:rFonts w:ascii="Segoe UI" w:hAnsi="Segoe UI" w:cs="Segoe UI"/>
            <w:color w:val="ECECF1"/>
            <w:shd w:val="clear" w:color="auto" w:fill="343541"/>
            <w:lang w:val="en-US"/>
            <w:rPrChange w:id="803" w:author="rachid chon" w:date="2023-02-23T07:38:00Z">
              <w:rPr>
                <w:rFonts w:ascii="Segoe UI" w:hAnsi="Segoe UI" w:cs="Segoe UI"/>
                <w:color w:val="ECECF1"/>
                <w:shd w:val="clear" w:color="auto" w:fill="343541"/>
              </w:rPr>
            </w:rPrChange>
          </w:rPr>
          <w:t>(data):\n return calculate</w:t>
        </w:r>
      </w:ins>
    </w:p>
    <w:p w14:paraId="03B84743" w14:textId="77777777" w:rsidR="00B26C0A" w:rsidRPr="00B26C0A" w:rsidRDefault="00B26C0A" w:rsidP="00B26C0A">
      <w:pPr>
        <w:pStyle w:val="PrformatHTML"/>
        <w:pBdr>
          <w:top w:val="single" w:sz="2" w:space="0" w:color="D9D9E3"/>
          <w:left w:val="single" w:sz="2" w:space="0" w:color="D9D9E3"/>
          <w:bottom w:val="single" w:sz="2" w:space="0" w:color="D9D9E3"/>
          <w:right w:val="single" w:sz="2" w:space="0" w:color="D9D9E3"/>
        </w:pBdr>
        <w:shd w:val="clear" w:color="auto" w:fill="444654"/>
        <w:rPr>
          <w:ins w:id="804" w:author="rachid chon" w:date="2023-02-23T07:38:00Z"/>
          <w:rFonts w:ascii="Ubuntu Mono" w:hAnsi="Ubuntu Mono"/>
          <w:color w:val="D1D5DB"/>
          <w:sz w:val="21"/>
          <w:szCs w:val="21"/>
          <w:lang w:val="en-US"/>
          <w:rPrChange w:id="805" w:author="rachid chon" w:date="2023-02-23T07:38:00Z">
            <w:rPr>
              <w:ins w:id="806" w:author="rachid chon" w:date="2023-02-23T07:38:00Z"/>
              <w:rFonts w:ascii="Ubuntu Mono" w:hAnsi="Ubuntu Mono"/>
              <w:color w:val="D1D5DB"/>
              <w:sz w:val="21"/>
              <w:szCs w:val="21"/>
            </w:rPr>
          </w:rPrChange>
        </w:rPr>
      </w:pPr>
      <w:ins w:id="807" w:author="rachid chon" w:date="2023-02-23T07:38:00Z">
        <w:r w:rsidRPr="00B26C0A">
          <w:rPr>
            <w:rStyle w:val="hljs-operator"/>
            <w:rFonts w:ascii="inherit" w:hAnsi="inherit"/>
            <w:color w:val="FFFFFF"/>
            <w:bdr w:val="single" w:sz="2" w:space="0" w:color="D9D9E3" w:frame="1"/>
            <w:lang w:val="en-US"/>
            <w:rPrChange w:id="80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0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1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1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1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13"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1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1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1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17"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tring"/>
            <w:rFonts w:ascii="inherit" w:hAnsi="inherit"/>
            <w:color w:val="00A67D"/>
            <w:bdr w:val="single" w:sz="2" w:space="0" w:color="D9D9E3" w:frame="1"/>
            <w:lang w:val="en-US"/>
            <w:rPrChange w:id="81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1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20" w:author="rachid chon" w:date="2023-02-23T07:38:00Z">
              <w:rPr>
                <w:rStyle w:val="hljs-string"/>
                <w:rFonts w:ascii="inherit" w:hAnsi="inherit"/>
                <w:color w:val="00A67D"/>
                <w:bdr w:val="single" w:sz="2" w:space="0" w:color="D9D9E3" w:frame="1"/>
              </w:rPr>
            </w:rPrChange>
          </w:rPr>
          <w:t xml:space="preserve"> return </w:t>
        </w:r>
        <w:proofErr w:type="spellStart"/>
        <w:r w:rsidRPr="00B26C0A">
          <w:rPr>
            <w:rStyle w:val="hljs-string"/>
            <w:rFonts w:ascii="inherit" w:hAnsi="inherit"/>
            <w:color w:val="00A67D"/>
            <w:bdr w:val="single" w:sz="2" w:space="0" w:color="D9D9E3" w:frame="1"/>
            <w:lang w:val="en-US"/>
            <w:rPrChange w:id="821" w:author="rachid chon" w:date="2023-02-23T07:38:00Z">
              <w:rPr>
                <w:rStyle w:val="hljs-string"/>
                <w:rFonts w:ascii="inherit" w:hAnsi="inherit"/>
                <w:color w:val="00A67D"/>
                <w:bdr w:val="single" w:sz="2" w:space="0" w:color="D9D9E3" w:frame="1"/>
              </w:rPr>
            </w:rPrChange>
          </w:rPr>
          <w:t>calculate_statistics</w:t>
        </w:r>
        <w:proofErr w:type="spellEnd"/>
        <w:r w:rsidRPr="00B26C0A">
          <w:rPr>
            <w:rStyle w:val="hljs-string"/>
            <w:rFonts w:ascii="inherit" w:hAnsi="inherit"/>
            <w:color w:val="00A67D"/>
            <w:bdr w:val="single" w:sz="2" w:space="0" w:color="D9D9E3" w:frame="1"/>
            <w:lang w:val="en-US"/>
            <w:rPrChange w:id="822"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23" w:author="rachid chon" w:date="2023-02-23T07:38:00Z">
              <w:rPr>
                <w:rStyle w:val="hljs-subst"/>
                <w:rFonts w:ascii="inherit" w:eastAsiaTheme="majorEastAsia" w:hAnsi="inherit"/>
                <w:color w:val="00A67D"/>
                <w:bdr w:val="single" w:sz="2" w:space="0" w:color="D9D9E3" w:frame="1"/>
              </w:rPr>
            </w:rPrChange>
          </w:rPr>
          <w:t>\n\n\</w:t>
        </w:r>
        <w:proofErr w:type="spellStart"/>
        <w:r w:rsidRPr="00B26C0A">
          <w:rPr>
            <w:rStyle w:val="hljs-subst"/>
            <w:rFonts w:ascii="inherit" w:eastAsiaTheme="majorEastAsia" w:hAnsi="inherit"/>
            <w:color w:val="00A67D"/>
            <w:bdr w:val="single" w:sz="2" w:space="0" w:color="D9D9E3" w:frame="1"/>
            <w:lang w:val="en-US"/>
            <w:rPrChange w:id="82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2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2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27" w:author="rachid chon" w:date="2023-02-23T07:38:00Z">
              <w:rPr>
                <w:rStyle w:val="hljs-string"/>
                <w:rFonts w:ascii="inherit" w:hAnsi="inherit"/>
                <w:color w:val="00A67D"/>
                <w:bdr w:val="single" w:sz="2" w:space="0" w:color="D9D9E3" w:frame="1"/>
              </w:rPr>
            </w:rPrChange>
          </w:rPr>
          <w:t>calculate_statistics</w:t>
        </w:r>
        <w:proofErr w:type="spellEnd"/>
        <w:r w:rsidRPr="00B26C0A">
          <w:rPr>
            <w:rStyle w:val="hljs-string"/>
            <w:rFonts w:ascii="inherit" w:hAnsi="inherit"/>
            <w:color w:val="00A67D"/>
            <w:bdr w:val="single" w:sz="2" w:space="0" w:color="D9D9E3" w:frame="1"/>
            <w:lang w:val="en-US"/>
            <w:rPrChange w:id="82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2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0" w:author="rachid chon" w:date="2023-02-23T07:38:00Z">
              <w:rPr>
                <w:rStyle w:val="hljs-string"/>
                <w:rFonts w:ascii="inherit" w:hAnsi="inherit"/>
                <w:color w:val="00A67D"/>
                <w:bdr w:val="single" w:sz="2" w:space="0" w:color="D9D9E3" w:frame="1"/>
              </w:rPr>
            </w:rPrChange>
          </w:rPr>
          <w:t xml:space="preserve"> # Perform analysis and return results</w:t>
        </w:r>
        <w:r w:rsidRPr="00B26C0A">
          <w:rPr>
            <w:rStyle w:val="hljs-subst"/>
            <w:rFonts w:ascii="inherit" w:eastAsiaTheme="majorEastAsia" w:hAnsi="inherit"/>
            <w:color w:val="00A67D"/>
            <w:bdr w:val="single" w:sz="2" w:space="0" w:color="D9D9E3" w:frame="1"/>
            <w:lang w:val="en-US"/>
            <w:rPrChange w:id="83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2" w:author="rachid chon" w:date="2023-02-23T07:38:00Z">
              <w:rPr>
                <w:rStyle w:val="hljs-string"/>
                <w:rFonts w:ascii="inherit" w:hAnsi="inherit"/>
                <w:color w:val="00A67D"/>
                <w:bdr w:val="single" w:sz="2" w:space="0" w:color="D9D9E3" w:frame="1"/>
              </w:rPr>
            </w:rPrChange>
          </w:rPr>
          <w:t xml:space="preserve"> pass</w:t>
        </w:r>
        <w:r w:rsidRPr="00B26C0A">
          <w:rPr>
            <w:rStyle w:val="hljs-subst"/>
            <w:rFonts w:ascii="inherit" w:eastAsiaTheme="majorEastAsia" w:hAnsi="inherit"/>
            <w:color w:val="00A67D"/>
            <w:bdr w:val="single" w:sz="2" w:space="0" w:color="D9D9E3" w:frame="1"/>
            <w:lang w:val="en-US"/>
            <w:rPrChange w:id="83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3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3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83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837" w:author="rachid chon" w:date="2023-02-23T07:38:00Z">
              <w:rPr>
                <w:rStyle w:val="CodeHTML"/>
                <w:rFonts w:ascii="inherit" w:eastAsiaTheme="minorEastAsia" w:hAnsi="inherit"/>
                <w:color w:val="FFFFFF"/>
                <w:bdr w:val="single" w:sz="2" w:space="1" w:color="D9D9E3" w:frame="1"/>
              </w:rPr>
            </w:rPrChange>
          </w:rPr>
          <w:t xml:space="preserve"> stats.py </w:t>
        </w:r>
        <w:r w:rsidRPr="00B26C0A">
          <w:rPr>
            <w:rStyle w:val="hljs-operator"/>
            <w:rFonts w:ascii="inherit" w:hAnsi="inherit"/>
            <w:color w:val="FFFFFF"/>
            <w:bdr w:val="single" w:sz="2" w:space="0" w:color="D9D9E3" w:frame="1"/>
            <w:lang w:val="en-US"/>
            <w:rPrChange w:id="83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3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4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4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4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43"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4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45"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4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47" w:author="rachid chon" w:date="2023-02-23T07:38:00Z">
              <w:rPr>
                <w:rStyle w:val="hljs-string"/>
                <w:rFonts w:ascii="inherit" w:hAnsi="inherit"/>
                <w:color w:val="00A67D"/>
                <w:bdr w:val="single" w:sz="2" w:space="0" w:color="D9D9E3" w:frame="1"/>
              </w:rPr>
            </w:rPrChange>
          </w:rPr>
          <w:t>view_data</w:t>
        </w:r>
        <w:proofErr w:type="spellEnd"/>
        <w:r w:rsidRPr="00B26C0A">
          <w:rPr>
            <w:rStyle w:val="hljs-string"/>
            <w:rFonts w:ascii="inherit" w:hAnsi="inherit"/>
            <w:color w:val="00A67D"/>
            <w:bdr w:val="single" w:sz="2" w:space="0" w:color="D9D9E3" w:frame="1"/>
            <w:lang w:val="en-US"/>
            <w:rPrChange w:id="84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84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0" w:author="rachid chon" w:date="2023-02-23T07:38:00Z">
              <w:rPr>
                <w:rStyle w:val="hljs-string"/>
                <w:rFonts w:ascii="inherit" w:hAnsi="inherit"/>
                <w:color w:val="00A67D"/>
                <w:bdr w:val="single" w:sz="2" w:space="0" w:color="D9D9E3" w:frame="1"/>
              </w:rPr>
            </w:rPrChange>
          </w:rPr>
          <w:t xml:space="preserve"> # Visualize data</w:t>
        </w:r>
        <w:r w:rsidRPr="00B26C0A">
          <w:rPr>
            <w:rStyle w:val="hljs-subst"/>
            <w:rFonts w:ascii="inherit" w:eastAsiaTheme="majorEastAsia" w:hAnsi="inherit"/>
            <w:color w:val="00A67D"/>
            <w:bdr w:val="single" w:sz="2" w:space="0" w:color="D9D9E3" w:frame="1"/>
            <w:lang w:val="en-US"/>
            <w:rPrChange w:id="85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2" w:author="rachid chon" w:date="2023-02-23T07:38:00Z">
              <w:rPr>
                <w:rStyle w:val="hljs-string"/>
                <w:rFonts w:ascii="inherit" w:hAnsi="inherit"/>
                <w:color w:val="00A67D"/>
                <w:bdr w:val="single" w:sz="2" w:space="0" w:color="D9D9E3" w:frame="1"/>
              </w:rPr>
            </w:rPrChange>
          </w:rPr>
          <w:t xml:space="preserve"> pass</w:t>
        </w:r>
        <w:r w:rsidRPr="00B26C0A">
          <w:rPr>
            <w:rStyle w:val="hljs-subst"/>
            <w:rFonts w:ascii="inherit" w:eastAsiaTheme="majorEastAsia" w:hAnsi="inherit"/>
            <w:color w:val="00A67D"/>
            <w:bdr w:val="single" w:sz="2" w:space="0" w:color="D9D9E3" w:frame="1"/>
            <w:lang w:val="en-US"/>
            <w:rPrChange w:id="85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5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5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85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857" w:author="rachid chon" w:date="2023-02-23T07:38:00Z">
              <w:rPr>
                <w:rStyle w:val="CodeHTML"/>
                <w:rFonts w:ascii="inherit" w:eastAsiaTheme="minorEastAsia" w:hAnsi="inherit"/>
                <w:color w:val="FFFFFF"/>
                <w:bdr w:val="single" w:sz="2" w:space="1" w:color="D9D9E3" w:frame="1"/>
              </w:rPr>
            </w:rPrChange>
          </w:rPr>
          <w:t xml:space="preserve"> views.py </w:t>
        </w:r>
        <w:r w:rsidRPr="00B26C0A">
          <w:rPr>
            <w:rStyle w:val="hljs-operator"/>
            <w:rFonts w:ascii="inherit" w:hAnsi="inherit"/>
            <w:color w:val="FFFFFF"/>
            <w:bdr w:val="single" w:sz="2" w:space="0" w:color="D9D9E3" w:frame="1"/>
            <w:lang w:val="en-US"/>
            <w:rPrChange w:id="85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85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86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86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862" w:author="rachid chon" w:date="2023-02-23T07:38:00Z">
              <w:rPr>
                <w:rStyle w:val="hljs-string"/>
                <w:rFonts w:ascii="inherit" w:hAnsi="inherit"/>
                <w:color w:val="00A67D"/>
                <w:bdr w:val="single" w:sz="2" w:space="0" w:color="D9D9E3" w:frame="1"/>
              </w:rPr>
            </w:rPrChange>
          </w:rPr>
          <w:t>"import pandas as pd</w:t>
        </w:r>
        <w:r w:rsidRPr="00B26C0A">
          <w:rPr>
            <w:rStyle w:val="hljs-subst"/>
            <w:rFonts w:ascii="inherit" w:eastAsiaTheme="majorEastAsia" w:hAnsi="inherit"/>
            <w:color w:val="00A67D"/>
            <w:bdr w:val="single" w:sz="2" w:space="0" w:color="D9D9E3" w:frame="1"/>
            <w:lang w:val="en-US"/>
            <w:rPrChange w:id="863"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86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65" w:author="rachid chon" w:date="2023-02-23T07:38:00Z">
              <w:rPr>
                <w:rStyle w:val="hljs-string"/>
                <w:rFonts w:ascii="inherit" w:hAnsi="inherit"/>
                <w:color w:val="00A67D"/>
                <w:bdr w:val="single" w:sz="2" w:space="0" w:color="D9D9E3" w:frame="1"/>
              </w:rPr>
            </w:rPrChange>
          </w:rPr>
          <w:t>import</w:t>
        </w:r>
        <w:proofErr w:type="spellEnd"/>
        <w:r w:rsidRPr="00B26C0A">
          <w:rPr>
            <w:rStyle w:val="hljs-string"/>
            <w:rFonts w:ascii="inherit" w:hAnsi="inherit"/>
            <w:color w:val="00A67D"/>
            <w:bdr w:val="single" w:sz="2" w:space="0" w:color="D9D9E3" w:frame="1"/>
            <w:lang w:val="en-US"/>
            <w:rPrChange w:id="866"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67" w:author="rachid chon" w:date="2023-02-23T07:38:00Z">
              <w:rPr>
                <w:rStyle w:val="hljs-string"/>
                <w:rFonts w:ascii="inherit" w:hAnsi="inherit"/>
                <w:color w:val="00A67D"/>
                <w:bdr w:val="single" w:sz="2" w:space="0" w:color="D9D9E3" w:frame="1"/>
              </w:rPr>
            </w:rPrChange>
          </w:rPr>
          <w:t>os</w:t>
        </w:r>
        <w:proofErr w:type="spellEnd"/>
        <w:r w:rsidRPr="00B26C0A">
          <w:rPr>
            <w:rStyle w:val="hljs-subst"/>
            <w:rFonts w:ascii="inherit" w:eastAsiaTheme="majorEastAsia" w:hAnsi="inherit"/>
            <w:color w:val="00A67D"/>
            <w:bdr w:val="single" w:sz="2" w:space="0" w:color="D9D9E3" w:frame="1"/>
            <w:lang w:val="en-US"/>
            <w:rPrChange w:id="868"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6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0"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71"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72" w:author="rachid chon" w:date="2023-02-23T07:38:00Z">
              <w:rPr>
                <w:rStyle w:val="hljs-string"/>
                <w:rFonts w:ascii="inherit" w:hAnsi="inherit"/>
                <w:color w:val="00A67D"/>
                <w:bdr w:val="single" w:sz="2" w:space="0" w:color="D9D9E3" w:frame="1"/>
              </w:rPr>
            </w:rPrChange>
          </w:rPr>
          <w:t>check_package</w:t>
        </w:r>
        <w:proofErr w:type="spellEnd"/>
        <w:r w:rsidRPr="00B26C0A">
          <w:rPr>
            <w:rStyle w:val="hljs-string"/>
            <w:rFonts w:ascii="inherit" w:hAnsi="inherit"/>
            <w:color w:val="00A67D"/>
            <w:bdr w:val="single" w:sz="2" w:space="0" w:color="D9D9E3" w:frame="1"/>
            <w:lang w:val="en-US"/>
            <w:rPrChange w:id="873"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874" w:author="rachid chon" w:date="2023-02-23T07:38:00Z">
              <w:rPr>
                <w:rStyle w:val="hljs-string"/>
                <w:rFonts w:ascii="inherit" w:hAnsi="inherit"/>
                <w:color w:val="00A67D"/>
                <w:bdr w:val="single" w:sz="2" w:space="0" w:color="D9D9E3" w:frame="1"/>
              </w:rPr>
            </w:rPrChange>
          </w:rPr>
          <w:t>package_name</w:t>
        </w:r>
        <w:proofErr w:type="spellEnd"/>
        <w:r w:rsidRPr="00B26C0A">
          <w:rPr>
            <w:rStyle w:val="hljs-string"/>
            <w:rFonts w:ascii="inherit" w:hAnsi="inherit"/>
            <w:color w:val="00A67D"/>
            <w:bdr w:val="single" w:sz="2" w:space="0" w:color="D9D9E3" w:frame="1"/>
            <w:lang w:val="en-US"/>
            <w:rPrChange w:id="875"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7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7" w:author="rachid chon" w:date="2023-02-23T07:38:00Z">
              <w:rPr>
                <w:rStyle w:val="hljs-string"/>
                <w:rFonts w:ascii="inherit" w:hAnsi="inherit"/>
                <w:color w:val="00A67D"/>
                <w:bdr w:val="single" w:sz="2" w:space="0" w:color="D9D9E3" w:frame="1"/>
              </w:rPr>
            </w:rPrChange>
          </w:rPr>
          <w:t xml:space="preserve"> try:</w:t>
        </w:r>
        <w:r w:rsidRPr="00B26C0A">
          <w:rPr>
            <w:rStyle w:val="hljs-subst"/>
            <w:rFonts w:ascii="inherit" w:eastAsiaTheme="majorEastAsia" w:hAnsi="inherit"/>
            <w:color w:val="00A67D"/>
            <w:bdr w:val="single" w:sz="2" w:space="0" w:color="D9D9E3" w:frame="1"/>
            <w:lang w:val="en-US"/>
            <w:rPrChange w:id="87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79" w:author="rachid chon" w:date="2023-02-23T07:38:00Z">
              <w:rPr>
                <w:rStyle w:val="hljs-string"/>
                <w:rFonts w:ascii="inherit" w:hAnsi="inherit"/>
                <w:color w:val="00A67D"/>
                <w:bdr w:val="single" w:sz="2" w:space="0" w:color="D9D9E3" w:frame="1"/>
              </w:rPr>
            </w:rPrChange>
          </w:rPr>
          <w:t xml:space="preserve"> __import__(</w:t>
        </w:r>
        <w:proofErr w:type="spellStart"/>
        <w:r w:rsidRPr="00B26C0A">
          <w:rPr>
            <w:rStyle w:val="hljs-string"/>
            <w:rFonts w:ascii="inherit" w:hAnsi="inherit"/>
            <w:color w:val="00A67D"/>
            <w:bdr w:val="single" w:sz="2" w:space="0" w:color="D9D9E3" w:frame="1"/>
            <w:lang w:val="en-US"/>
            <w:rPrChange w:id="880" w:author="rachid chon" w:date="2023-02-23T07:38:00Z">
              <w:rPr>
                <w:rStyle w:val="hljs-string"/>
                <w:rFonts w:ascii="inherit" w:hAnsi="inherit"/>
                <w:color w:val="00A67D"/>
                <w:bdr w:val="single" w:sz="2" w:space="0" w:color="D9D9E3" w:frame="1"/>
              </w:rPr>
            </w:rPrChange>
          </w:rPr>
          <w:t>package_name</w:t>
        </w:r>
        <w:proofErr w:type="spellEnd"/>
        <w:r w:rsidRPr="00B26C0A">
          <w:rPr>
            <w:rStyle w:val="hljs-string"/>
            <w:rFonts w:ascii="inherit" w:hAnsi="inherit"/>
            <w:color w:val="00A67D"/>
            <w:bdr w:val="single" w:sz="2" w:space="0" w:color="D9D9E3" w:frame="1"/>
            <w:lang w:val="en-US"/>
            <w:rPrChange w:id="881"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8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3" w:author="rachid chon" w:date="2023-02-23T07:38:00Z">
              <w:rPr>
                <w:rStyle w:val="hljs-string"/>
                <w:rFonts w:ascii="inherit" w:hAnsi="inherit"/>
                <w:color w:val="00A67D"/>
                <w:bdr w:val="single" w:sz="2" w:space="0" w:color="D9D9E3" w:frame="1"/>
              </w:rPr>
            </w:rPrChange>
          </w:rPr>
          <w:t xml:space="preserve"> except </w:t>
        </w:r>
        <w:proofErr w:type="spellStart"/>
        <w:r w:rsidRPr="00B26C0A">
          <w:rPr>
            <w:rStyle w:val="hljs-string"/>
            <w:rFonts w:ascii="inherit" w:hAnsi="inherit"/>
            <w:color w:val="00A67D"/>
            <w:bdr w:val="single" w:sz="2" w:space="0" w:color="D9D9E3" w:frame="1"/>
            <w:lang w:val="en-US"/>
            <w:rPrChange w:id="884" w:author="rachid chon" w:date="2023-02-23T07:38:00Z">
              <w:rPr>
                <w:rStyle w:val="hljs-string"/>
                <w:rFonts w:ascii="inherit" w:hAnsi="inherit"/>
                <w:color w:val="00A67D"/>
                <w:bdr w:val="single" w:sz="2" w:space="0" w:color="D9D9E3" w:frame="1"/>
              </w:rPr>
            </w:rPrChange>
          </w:rPr>
          <w:t>ImportError</w:t>
        </w:r>
        <w:proofErr w:type="spellEnd"/>
        <w:r w:rsidRPr="00B26C0A">
          <w:rPr>
            <w:rStyle w:val="hljs-string"/>
            <w:rFonts w:ascii="inherit" w:hAnsi="inherit"/>
            <w:color w:val="00A67D"/>
            <w:bdr w:val="single" w:sz="2" w:space="0" w:color="D9D9E3" w:frame="1"/>
            <w:lang w:val="en-US"/>
            <w:rPrChange w:id="885"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88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7" w:author="rachid chon" w:date="2023-02-23T07:38:00Z">
              <w:rPr>
                <w:rStyle w:val="hljs-string"/>
                <w:rFonts w:ascii="inherit" w:hAnsi="inherit"/>
                <w:color w:val="00A67D"/>
                <w:bdr w:val="single" w:sz="2" w:space="0" w:color="D9D9E3" w:frame="1"/>
              </w:rPr>
            </w:rPrChange>
          </w:rPr>
          <w:t xml:space="preserve"> return False</w:t>
        </w:r>
        <w:r w:rsidRPr="00B26C0A">
          <w:rPr>
            <w:rStyle w:val="hljs-subst"/>
            <w:rFonts w:ascii="inherit" w:eastAsiaTheme="majorEastAsia" w:hAnsi="inherit"/>
            <w:color w:val="00A67D"/>
            <w:bdr w:val="single" w:sz="2" w:space="0" w:color="D9D9E3" w:frame="1"/>
            <w:lang w:val="en-US"/>
            <w:rPrChange w:id="88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89" w:author="rachid chon" w:date="2023-02-23T07:38:00Z">
              <w:rPr>
                <w:rStyle w:val="hljs-string"/>
                <w:rFonts w:ascii="inherit" w:hAnsi="inherit"/>
                <w:color w:val="00A67D"/>
                <w:bdr w:val="single" w:sz="2" w:space="0" w:color="D9D9E3" w:frame="1"/>
              </w:rPr>
            </w:rPrChange>
          </w:rPr>
          <w:t xml:space="preserve"> return True</w:t>
        </w:r>
        <w:r w:rsidRPr="00B26C0A">
          <w:rPr>
            <w:rStyle w:val="hljs-subst"/>
            <w:rFonts w:ascii="inherit" w:eastAsiaTheme="majorEastAsia" w:hAnsi="inherit"/>
            <w:color w:val="00A67D"/>
            <w:bdr w:val="single" w:sz="2" w:space="0" w:color="D9D9E3" w:frame="1"/>
            <w:lang w:val="en-US"/>
            <w:rPrChange w:id="890" w:author="rachid chon" w:date="2023-02-23T07:38:00Z">
              <w:rPr>
                <w:rStyle w:val="hljs-subst"/>
                <w:rFonts w:ascii="inherit" w:eastAsiaTheme="majorEastAsia" w:hAnsi="inherit"/>
                <w:color w:val="00A67D"/>
                <w:bdr w:val="single" w:sz="2" w:space="0" w:color="D9D9E3" w:frame="1"/>
              </w:rPr>
            </w:rPrChange>
          </w:rPr>
          <w:t>\n\</w:t>
        </w:r>
        <w:proofErr w:type="spellStart"/>
        <w:r w:rsidRPr="00B26C0A">
          <w:rPr>
            <w:rStyle w:val="hljs-subst"/>
            <w:rFonts w:ascii="inherit" w:eastAsiaTheme="majorEastAsia" w:hAnsi="inherit"/>
            <w:color w:val="00A67D"/>
            <w:bdr w:val="single" w:sz="2" w:space="0" w:color="D9D9E3" w:frame="1"/>
            <w:lang w:val="en-US"/>
            <w:rPrChange w:id="891"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92" w:author="rachid chon" w:date="2023-02-23T07:38:00Z">
              <w:rPr>
                <w:rStyle w:val="hljs-string"/>
                <w:rFonts w:ascii="inherit" w:hAnsi="inherit"/>
                <w:color w:val="00A67D"/>
                <w:bdr w:val="single" w:sz="2" w:space="0" w:color="D9D9E3" w:frame="1"/>
              </w:rPr>
            </w:rPrChange>
          </w:rPr>
          <w:t>def</w:t>
        </w:r>
        <w:proofErr w:type="spellEnd"/>
        <w:r w:rsidRPr="00B26C0A">
          <w:rPr>
            <w:rStyle w:val="hljs-string"/>
            <w:rFonts w:ascii="inherit" w:hAnsi="inherit"/>
            <w:color w:val="00A67D"/>
            <w:bdr w:val="single" w:sz="2" w:space="0" w:color="D9D9E3" w:frame="1"/>
            <w:lang w:val="en-US"/>
            <w:rPrChange w:id="893"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894" w:author="rachid chon" w:date="2023-02-23T07:38:00Z">
              <w:rPr>
                <w:rStyle w:val="hljs-string"/>
                <w:rFonts w:ascii="inherit" w:hAnsi="inherit"/>
                <w:color w:val="00A67D"/>
                <w:bdr w:val="single" w:sz="2" w:space="0" w:color="D9D9E3" w:frame="1"/>
              </w:rPr>
            </w:rPrChange>
          </w:rPr>
          <w:t>save_data</w:t>
        </w:r>
        <w:proofErr w:type="spellEnd"/>
        <w:r w:rsidRPr="00B26C0A">
          <w:rPr>
            <w:rStyle w:val="hljs-string"/>
            <w:rFonts w:ascii="inherit" w:hAnsi="inherit"/>
            <w:color w:val="00A67D"/>
            <w:bdr w:val="single" w:sz="2" w:space="0" w:color="D9D9E3" w:frame="1"/>
            <w:lang w:val="en-US"/>
            <w:rPrChange w:id="895" w:author="rachid chon" w:date="2023-02-23T07:38:00Z">
              <w:rPr>
                <w:rStyle w:val="hljs-string"/>
                <w:rFonts w:ascii="inherit" w:hAnsi="inherit"/>
                <w:color w:val="00A67D"/>
                <w:bdr w:val="single" w:sz="2" w:space="0" w:color="D9D9E3" w:frame="1"/>
              </w:rPr>
            </w:rPrChange>
          </w:rPr>
          <w:t>(data, filename):</w:t>
        </w:r>
        <w:r w:rsidRPr="00B26C0A">
          <w:rPr>
            <w:rStyle w:val="hljs-subst"/>
            <w:rFonts w:ascii="inherit" w:eastAsiaTheme="majorEastAsia" w:hAnsi="inherit"/>
            <w:color w:val="00A67D"/>
            <w:bdr w:val="single" w:sz="2" w:space="0" w:color="D9D9E3" w:frame="1"/>
            <w:lang w:val="en-US"/>
            <w:rPrChange w:id="89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897" w:author="rachid chon" w:date="2023-02-23T07:38:00Z">
              <w:rPr>
                <w:rStyle w:val="hljs-string"/>
                <w:rFonts w:ascii="inherit" w:hAnsi="inherit"/>
                <w:color w:val="00A67D"/>
                <w:bdr w:val="single" w:sz="2" w:space="0" w:color="D9D9E3" w:frame="1"/>
              </w:rPr>
            </w:rPrChange>
          </w:rPr>
          <w:t xml:space="preserve"> path = </w:t>
        </w:r>
        <w:proofErr w:type="spellStart"/>
        <w:r w:rsidRPr="00B26C0A">
          <w:rPr>
            <w:rStyle w:val="hljs-string"/>
            <w:rFonts w:ascii="inherit" w:hAnsi="inherit"/>
            <w:color w:val="00A67D"/>
            <w:bdr w:val="single" w:sz="2" w:space="0" w:color="D9D9E3" w:frame="1"/>
            <w:lang w:val="en-US"/>
            <w:rPrChange w:id="898" w:author="rachid chon" w:date="2023-02-23T07:38:00Z">
              <w:rPr>
                <w:rStyle w:val="hljs-string"/>
                <w:rFonts w:ascii="inherit" w:hAnsi="inherit"/>
                <w:color w:val="00A67D"/>
                <w:bdr w:val="single" w:sz="2" w:space="0" w:color="D9D9E3" w:frame="1"/>
              </w:rPr>
            </w:rPrChange>
          </w:rPr>
          <w:t>os.path.join</w:t>
        </w:r>
        <w:proofErr w:type="spellEnd"/>
        <w:r w:rsidRPr="00B26C0A">
          <w:rPr>
            <w:rStyle w:val="hljs-string"/>
            <w:rFonts w:ascii="inherit" w:hAnsi="inherit"/>
            <w:color w:val="00A67D"/>
            <w:bdr w:val="single" w:sz="2" w:space="0" w:color="D9D9E3" w:frame="1"/>
            <w:lang w:val="en-US"/>
            <w:rPrChange w:id="899"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00" w:author="rachid chon" w:date="2023-02-23T07:38:00Z">
              <w:rPr>
                <w:rStyle w:val="hljs-string"/>
                <w:rFonts w:ascii="inherit" w:hAnsi="inherit"/>
                <w:color w:val="00A67D"/>
                <w:bdr w:val="single" w:sz="2" w:space="0" w:color="D9D9E3" w:frame="1"/>
              </w:rPr>
            </w:rPrChange>
          </w:rPr>
          <w:t>os.getcwd</w:t>
        </w:r>
        <w:proofErr w:type="spellEnd"/>
        <w:r w:rsidRPr="00B26C0A">
          <w:rPr>
            <w:rStyle w:val="hljs-string"/>
            <w:rFonts w:ascii="inherit" w:hAnsi="inherit"/>
            <w:color w:val="00A67D"/>
            <w:bdr w:val="single" w:sz="2" w:space="0" w:color="D9D9E3" w:frame="1"/>
            <w:lang w:val="en-US"/>
            <w:rPrChange w:id="901" w:author="rachid chon" w:date="2023-02-23T07:38:00Z">
              <w:rPr>
                <w:rStyle w:val="hljs-string"/>
                <w:rFonts w:ascii="inherit" w:hAnsi="inherit"/>
                <w:color w:val="00A67D"/>
                <w:bdr w:val="single" w:sz="2" w:space="0" w:color="D9D9E3" w:frame="1"/>
              </w:rPr>
            </w:rPrChange>
          </w:rPr>
          <w:t>(), filename)</w:t>
        </w:r>
        <w:r w:rsidRPr="00B26C0A">
          <w:rPr>
            <w:rStyle w:val="hljs-subst"/>
            <w:rFonts w:ascii="inherit" w:eastAsiaTheme="majorEastAsia" w:hAnsi="inherit"/>
            <w:color w:val="00A67D"/>
            <w:bdr w:val="single" w:sz="2" w:space="0" w:color="D9D9E3" w:frame="1"/>
            <w:lang w:val="en-US"/>
            <w:rPrChange w:id="90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03"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04" w:author="rachid chon" w:date="2023-02-23T07:38:00Z">
              <w:rPr>
                <w:rStyle w:val="hljs-string"/>
                <w:rFonts w:ascii="inherit" w:hAnsi="inherit"/>
                <w:color w:val="00A67D"/>
                <w:bdr w:val="single" w:sz="2" w:space="0" w:color="D9D9E3" w:frame="1"/>
              </w:rPr>
            </w:rPrChange>
          </w:rPr>
          <w:t>data.to_csv</w:t>
        </w:r>
        <w:proofErr w:type="spellEnd"/>
        <w:r w:rsidRPr="00B26C0A">
          <w:rPr>
            <w:rStyle w:val="hljs-string"/>
            <w:rFonts w:ascii="inherit" w:hAnsi="inherit"/>
            <w:color w:val="00A67D"/>
            <w:bdr w:val="single" w:sz="2" w:space="0" w:color="D9D9E3" w:frame="1"/>
            <w:lang w:val="en-US"/>
            <w:rPrChange w:id="905" w:author="rachid chon" w:date="2023-02-23T07:38:00Z">
              <w:rPr>
                <w:rStyle w:val="hljs-string"/>
                <w:rFonts w:ascii="inherit" w:hAnsi="inherit"/>
                <w:color w:val="00A67D"/>
                <w:bdr w:val="single" w:sz="2" w:space="0" w:color="D9D9E3" w:frame="1"/>
              </w:rPr>
            </w:rPrChange>
          </w:rPr>
          <w:t>(path, index=False)</w:t>
        </w:r>
        <w:r w:rsidRPr="00B26C0A">
          <w:rPr>
            <w:rStyle w:val="hljs-subst"/>
            <w:rFonts w:ascii="inherit" w:eastAsiaTheme="majorEastAsia" w:hAnsi="inherit"/>
            <w:color w:val="00A67D"/>
            <w:bdr w:val="single" w:sz="2" w:space="0" w:color="D9D9E3" w:frame="1"/>
            <w:lang w:val="en-US"/>
            <w:rPrChange w:id="90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07"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08"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909"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910" w:author="rachid chon" w:date="2023-02-23T07:38:00Z">
              <w:rPr>
                <w:rStyle w:val="CodeHTML"/>
                <w:rFonts w:ascii="inherit" w:eastAsiaTheme="minorEastAsia" w:hAnsi="inherit"/>
                <w:color w:val="FFFFFF"/>
                <w:bdr w:val="single" w:sz="2" w:space="1" w:color="D9D9E3" w:frame="1"/>
              </w:rPr>
            </w:rPrChange>
          </w:rPr>
          <w:t xml:space="preserve"> utils.py </w:t>
        </w:r>
        <w:r w:rsidRPr="00B26C0A">
          <w:rPr>
            <w:rStyle w:val="hljs-operator"/>
            <w:rFonts w:ascii="inherit" w:hAnsi="inherit"/>
            <w:color w:val="FFFFFF"/>
            <w:bdr w:val="single" w:sz="2" w:space="0" w:color="D9D9E3" w:frame="1"/>
            <w:lang w:val="en-US"/>
            <w:rPrChange w:id="911"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912"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913"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14"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915" w:author="rachid chon" w:date="2023-02-23T07:38:00Z">
              <w:rPr>
                <w:rStyle w:val="hljs-string"/>
                <w:rFonts w:ascii="inherit" w:hAnsi="inherit"/>
                <w:color w:val="00A67D"/>
                <w:bdr w:val="single" w:sz="2" w:space="0" w:color="D9D9E3" w:frame="1"/>
              </w:rPr>
            </w:rPrChange>
          </w:rPr>
          <w:t xml:space="preserve">"from scraper import </w:t>
        </w:r>
        <w:proofErr w:type="spellStart"/>
        <w:r w:rsidRPr="00B26C0A">
          <w:rPr>
            <w:rStyle w:val="hljs-string"/>
            <w:rFonts w:ascii="inherit" w:hAnsi="inherit"/>
            <w:color w:val="00A67D"/>
            <w:bdr w:val="single" w:sz="2" w:space="0" w:color="D9D9E3" w:frame="1"/>
            <w:lang w:val="en-US"/>
            <w:rPrChange w:id="916"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ubst"/>
            <w:rFonts w:ascii="inherit" w:eastAsiaTheme="majorEastAsia" w:hAnsi="inherit"/>
            <w:color w:val="00A67D"/>
            <w:bdr w:val="single" w:sz="2" w:space="0" w:color="D9D9E3" w:frame="1"/>
            <w:lang w:val="en-US"/>
            <w:rPrChange w:id="917"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18"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19"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20"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21" w:author="rachid chon" w:date="2023-02-23T07:38:00Z">
              <w:rPr>
                <w:rStyle w:val="hljs-string"/>
                <w:rFonts w:ascii="inherit" w:hAnsi="inherit"/>
                <w:color w:val="00A67D"/>
                <w:bdr w:val="single" w:sz="2" w:space="0" w:color="D9D9E3" w:frame="1"/>
              </w:rPr>
            </w:rPrChange>
          </w:rPr>
          <w:t>data_parser</w:t>
        </w:r>
        <w:proofErr w:type="spellEnd"/>
        <w:r w:rsidRPr="00B26C0A">
          <w:rPr>
            <w:rStyle w:val="hljs-string"/>
            <w:rFonts w:ascii="inherit" w:hAnsi="inherit"/>
            <w:color w:val="00A67D"/>
            <w:bdr w:val="single" w:sz="2" w:space="0" w:color="D9D9E3" w:frame="1"/>
            <w:lang w:val="en-US"/>
            <w:rPrChange w:id="922"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23" w:author="rachid chon" w:date="2023-02-23T07:38:00Z">
              <w:rPr>
                <w:rStyle w:val="hljs-string"/>
                <w:rFonts w:ascii="inherit" w:hAnsi="inherit"/>
                <w:color w:val="00A67D"/>
                <w:bdr w:val="single" w:sz="2" w:space="0" w:color="D9D9E3" w:frame="1"/>
              </w:rPr>
            </w:rPrChange>
          </w:rPr>
          <w:t>parse_html</w:t>
        </w:r>
        <w:proofErr w:type="spellEnd"/>
        <w:r w:rsidRPr="00B26C0A">
          <w:rPr>
            <w:rStyle w:val="hljs-subst"/>
            <w:rFonts w:ascii="inherit" w:eastAsiaTheme="majorEastAsia" w:hAnsi="inherit"/>
            <w:color w:val="00A67D"/>
            <w:bdr w:val="single" w:sz="2" w:space="0" w:color="D9D9E3" w:frame="1"/>
            <w:lang w:val="en-US"/>
            <w:rPrChange w:id="924"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2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26"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27" w:author="rachid chon" w:date="2023-02-23T07:38:00Z">
              <w:rPr>
                <w:rStyle w:val="hljs-string"/>
                <w:rFonts w:ascii="inherit" w:hAnsi="inherit"/>
                <w:color w:val="00A67D"/>
                <w:bdr w:val="single" w:sz="2" w:space="0" w:color="D9D9E3" w:frame="1"/>
              </w:rPr>
            </w:rPrChange>
          </w:rPr>
          <w:t xml:space="preserve"> utils import </w:t>
        </w:r>
        <w:proofErr w:type="spellStart"/>
        <w:r w:rsidRPr="00B26C0A">
          <w:rPr>
            <w:rStyle w:val="hljs-string"/>
            <w:rFonts w:ascii="inherit" w:hAnsi="inherit"/>
            <w:color w:val="00A67D"/>
            <w:bdr w:val="single" w:sz="2" w:space="0" w:color="D9D9E3" w:frame="1"/>
            <w:lang w:val="en-US"/>
            <w:rPrChange w:id="928" w:author="rachid chon" w:date="2023-02-23T07:38:00Z">
              <w:rPr>
                <w:rStyle w:val="hljs-string"/>
                <w:rFonts w:ascii="inherit" w:hAnsi="inherit"/>
                <w:color w:val="00A67D"/>
                <w:bdr w:val="single" w:sz="2" w:space="0" w:color="D9D9E3" w:frame="1"/>
              </w:rPr>
            </w:rPrChange>
          </w:rPr>
          <w:t>save_data</w:t>
        </w:r>
        <w:proofErr w:type="spellEnd"/>
        <w:r w:rsidRPr="00B26C0A">
          <w:rPr>
            <w:rStyle w:val="hljs-subst"/>
            <w:rFonts w:ascii="inherit" w:eastAsiaTheme="majorEastAsia" w:hAnsi="inherit"/>
            <w:color w:val="00A67D"/>
            <w:bdr w:val="single" w:sz="2" w:space="0" w:color="D9D9E3" w:frame="1"/>
            <w:lang w:val="en-US"/>
            <w:rPrChange w:id="92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30" w:author="rachid chon" w:date="2023-02-23T07:38:00Z">
              <w:rPr>
                <w:rStyle w:val="hljs-string"/>
                <w:rFonts w:ascii="inherit" w:hAnsi="inherit"/>
                <w:color w:val="00A67D"/>
                <w:bdr w:val="single" w:sz="2" w:space="0" w:color="D9D9E3" w:frame="1"/>
              </w:rPr>
            </w:rPrChange>
          </w:rPr>
          <w:t># Scraping data</w:t>
        </w:r>
        <w:r w:rsidRPr="00B26C0A">
          <w:rPr>
            <w:rStyle w:val="hljs-subst"/>
            <w:rFonts w:ascii="inherit" w:eastAsiaTheme="majorEastAsia" w:hAnsi="inherit"/>
            <w:color w:val="00A67D"/>
            <w:bdr w:val="single" w:sz="2" w:space="0" w:color="D9D9E3" w:frame="1"/>
            <w:lang w:val="en-US"/>
            <w:rPrChange w:id="93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3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33"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934" w:author="rachid chon" w:date="2023-02-23T07:38:00Z">
              <w:rPr>
                <w:rStyle w:val="hljs-string"/>
                <w:rFonts w:ascii="inherit" w:hAnsi="inherit"/>
                <w:color w:val="00A67D"/>
                <w:bdr w:val="single" w:sz="2" w:space="0" w:color="D9D9E3" w:frame="1"/>
              </w:rPr>
            </w:rPrChange>
          </w:rPr>
          <w:t xml:space="preserve"> = 'https://www.example.com'</w:t>
        </w:r>
        <w:r w:rsidRPr="00B26C0A">
          <w:rPr>
            <w:rStyle w:val="hljs-subst"/>
            <w:rFonts w:ascii="inherit" w:eastAsiaTheme="majorEastAsia" w:hAnsi="inherit"/>
            <w:color w:val="00A67D"/>
            <w:bdr w:val="single" w:sz="2" w:space="0" w:color="D9D9E3" w:frame="1"/>
            <w:lang w:val="en-US"/>
            <w:rPrChange w:id="93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36" w:author="rachid chon" w:date="2023-02-23T07:38:00Z">
              <w:rPr>
                <w:rStyle w:val="hljs-string"/>
                <w:rFonts w:ascii="inherit" w:hAnsi="inherit"/>
                <w:color w:val="00A67D"/>
                <w:bdr w:val="single" w:sz="2" w:space="0" w:color="D9D9E3" w:frame="1"/>
              </w:rPr>
            </w:rPrChange>
          </w:rPr>
          <w:t xml:space="preserve">data = </w:t>
        </w:r>
        <w:proofErr w:type="spellStart"/>
        <w:r w:rsidRPr="00B26C0A">
          <w:rPr>
            <w:rStyle w:val="hljs-string"/>
            <w:rFonts w:ascii="inherit" w:hAnsi="inherit"/>
            <w:color w:val="00A67D"/>
            <w:bdr w:val="single" w:sz="2" w:space="0" w:color="D9D9E3" w:frame="1"/>
            <w:lang w:val="en-US"/>
            <w:rPrChange w:id="937"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tring"/>
            <w:rFonts w:ascii="inherit" w:hAnsi="inherit"/>
            <w:color w:val="00A67D"/>
            <w:bdr w:val="single" w:sz="2" w:space="0" w:color="D9D9E3" w:frame="1"/>
            <w:lang w:val="en-US"/>
            <w:rPrChange w:id="938"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39"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940"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941"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42" w:author="rachid chon" w:date="2023-02-23T07:38:00Z">
              <w:rPr>
                <w:rStyle w:val="hljs-string"/>
                <w:rFonts w:ascii="inherit" w:hAnsi="inherit"/>
                <w:color w:val="00A67D"/>
                <w:bdr w:val="single" w:sz="2" w:space="0" w:color="D9D9E3" w:frame="1"/>
              </w:rPr>
            </w:rPrChange>
          </w:rPr>
          <w:t># Parsing data</w:t>
        </w:r>
        <w:r w:rsidRPr="00B26C0A">
          <w:rPr>
            <w:rStyle w:val="hljs-subst"/>
            <w:rFonts w:ascii="inherit" w:eastAsiaTheme="majorEastAsia" w:hAnsi="inherit"/>
            <w:color w:val="00A67D"/>
            <w:bdr w:val="single" w:sz="2" w:space="0" w:color="D9D9E3" w:frame="1"/>
            <w:lang w:val="en-US"/>
            <w:rPrChange w:id="943"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44"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45"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946"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947" w:author="rachid chon" w:date="2023-02-23T07:38:00Z">
              <w:rPr>
                <w:rStyle w:val="hljs-string"/>
                <w:rFonts w:ascii="inherit" w:hAnsi="inherit"/>
                <w:color w:val="00A67D"/>
                <w:bdr w:val="single" w:sz="2" w:space="0" w:color="D9D9E3" w:frame="1"/>
              </w:rPr>
            </w:rPrChange>
          </w:rPr>
          <w:t>parse_html</w:t>
        </w:r>
        <w:proofErr w:type="spellEnd"/>
        <w:r w:rsidRPr="00B26C0A">
          <w:rPr>
            <w:rStyle w:val="hljs-string"/>
            <w:rFonts w:ascii="inherit" w:hAnsi="inherit"/>
            <w:color w:val="00A67D"/>
            <w:bdr w:val="single" w:sz="2" w:space="0" w:color="D9D9E3" w:frame="1"/>
            <w:lang w:val="en-US"/>
            <w:rPrChange w:id="948"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94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950" w:author="rachid chon" w:date="2023-02-23T07:38:00Z">
              <w:rPr>
                <w:rStyle w:val="hljs-string"/>
                <w:rFonts w:ascii="inherit" w:hAnsi="inherit"/>
                <w:color w:val="00A67D"/>
                <w:bdr w:val="single" w:sz="2" w:space="0" w:color="D9D9E3" w:frame="1"/>
              </w:rPr>
            </w:rPrChange>
          </w:rPr>
          <w:t># Saving data to CSV file</w:t>
        </w:r>
        <w:r w:rsidRPr="00B26C0A">
          <w:rPr>
            <w:rStyle w:val="hljs-subst"/>
            <w:rFonts w:ascii="inherit" w:eastAsiaTheme="majorEastAsia" w:hAnsi="inherit"/>
            <w:color w:val="00A67D"/>
            <w:bdr w:val="single" w:sz="2" w:space="0" w:color="D9D9E3" w:frame="1"/>
            <w:lang w:val="en-US"/>
            <w:rPrChange w:id="95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5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53" w:author="rachid chon" w:date="2023-02-23T07:38:00Z">
              <w:rPr>
                <w:rStyle w:val="hljs-string"/>
                <w:rFonts w:ascii="inherit" w:hAnsi="inherit"/>
                <w:color w:val="00A67D"/>
                <w:bdr w:val="single" w:sz="2" w:space="0" w:color="D9D9E3" w:frame="1"/>
              </w:rPr>
            </w:rPrChange>
          </w:rPr>
          <w:t>data_filename</w:t>
        </w:r>
        <w:proofErr w:type="spellEnd"/>
        <w:r w:rsidRPr="00B26C0A">
          <w:rPr>
            <w:rStyle w:val="hljs-string"/>
            <w:rFonts w:ascii="inherit" w:hAnsi="inherit"/>
            <w:color w:val="00A67D"/>
            <w:bdr w:val="single" w:sz="2" w:space="0" w:color="D9D9E3" w:frame="1"/>
            <w:lang w:val="en-US"/>
            <w:rPrChange w:id="954" w:author="rachid chon" w:date="2023-02-23T07:38:00Z">
              <w:rPr>
                <w:rStyle w:val="hljs-string"/>
                <w:rFonts w:ascii="inherit" w:hAnsi="inherit"/>
                <w:color w:val="00A67D"/>
                <w:bdr w:val="single" w:sz="2" w:space="0" w:color="D9D9E3" w:frame="1"/>
              </w:rPr>
            </w:rPrChange>
          </w:rPr>
          <w:t xml:space="preserve"> = 'data.csv'</w:t>
        </w:r>
        <w:r w:rsidRPr="00B26C0A">
          <w:rPr>
            <w:rStyle w:val="hljs-subst"/>
            <w:rFonts w:ascii="inherit" w:eastAsiaTheme="majorEastAsia" w:hAnsi="inherit"/>
            <w:color w:val="00A67D"/>
            <w:bdr w:val="single" w:sz="2" w:space="0" w:color="D9D9E3" w:frame="1"/>
            <w:lang w:val="en-US"/>
            <w:rPrChange w:id="955"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5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57" w:author="rachid chon" w:date="2023-02-23T07:38:00Z">
              <w:rPr>
                <w:rStyle w:val="hljs-string"/>
                <w:rFonts w:ascii="inherit" w:hAnsi="inherit"/>
                <w:color w:val="00A67D"/>
                <w:bdr w:val="single" w:sz="2" w:space="0" w:color="D9D9E3" w:frame="1"/>
              </w:rPr>
            </w:rPrChange>
          </w:rPr>
          <w:t>save_data</w:t>
        </w:r>
        <w:proofErr w:type="spellEnd"/>
        <w:r w:rsidRPr="00B26C0A">
          <w:rPr>
            <w:rStyle w:val="hljs-string"/>
            <w:rFonts w:ascii="inherit" w:hAnsi="inherit"/>
            <w:color w:val="00A67D"/>
            <w:bdr w:val="single" w:sz="2" w:space="0" w:color="D9D9E3" w:frame="1"/>
            <w:lang w:val="en-US"/>
            <w:rPrChange w:id="958"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959"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960"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61" w:author="rachid chon" w:date="2023-02-23T07:38:00Z">
              <w:rPr>
                <w:rStyle w:val="hljs-string"/>
                <w:rFonts w:ascii="inherit" w:hAnsi="inherit"/>
                <w:color w:val="00A67D"/>
                <w:bdr w:val="single" w:sz="2" w:space="0" w:color="D9D9E3" w:frame="1"/>
              </w:rPr>
            </w:rPrChange>
          </w:rPr>
          <w:t>data_filename</w:t>
        </w:r>
        <w:proofErr w:type="spellEnd"/>
        <w:r w:rsidRPr="00B26C0A">
          <w:rPr>
            <w:rStyle w:val="hljs-string"/>
            <w:rFonts w:ascii="inherit" w:hAnsi="inherit"/>
            <w:color w:val="00A67D"/>
            <w:bdr w:val="single" w:sz="2" w:space="0" w:color="D9D9E3" w:frame="1"/>
            <w:lang w:val="en-US"/>
            <w:rPrChange w:id="962"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96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64"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6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96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967" w:author="rachid chon" w:date="2023-02-23T07:38:00Z">
              <w:rPr>
                <w:rStyle w:val="CodeHTML"/>
                <w:rFonts w:ascii="inherit" w:eastAsiaTheme="minorEastAsia" w:hAnsi="inherit"/>
                <w:color w:val="FFFFFF"/>
                <w:bdr w:val="single" w:sz="2" w:space="1" w:color="D9D9E3" w:frame="1"/>
              </w:rPr>
            </w:rPrChange>
          </w:rPr>
          <w:t xml:space="preserve"> main.py </w:t>
        </w:r>
        <w:r w:rsidRPr="00B26C0A">
          <w:rPr>
            <w:rStyle w:val="hljs-operator"/>
            <w:rFonts w:ascii="inherit" w:hAnsi="inherit"/>
            <w:color w:val="FFFFFF"/>
            <w:bdr w:val="single" w:sz="2" w:space="0" w:color="D9D9E3" w:frame="1"/>
            <w:lang w:val="en-US"/>
            <w:rPrChange w:id="968"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969"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970"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971"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972" w:author="rachid chon" w:date="2023-02-23T07:38:00Z">
              <w:rPr>
                <w:rStyle w:val="hljs-string"/>
                <w:rFonts w:ascii="inherit" w:hAnsi="inherit"/>
                <w:color w:val="00A67D"/>
                <w:bdr w:val="single" w:sz="2" w:space="0" w:color="D9D9E3" w:frame="1"/>
              </w:rPr>
            </w:rPrChange>
          </w:rPr>
          <w:t xml:space="preserve">"from scraper import </w:t>
        </w:r>
        <w:proofErr w:type="spellStart"/>
        <w:r w:rsidRPr="00B26C0A">
          <w:rPr>
            <w:rStyle w:val="hljs-string"/>
            <w:rFonts w:ascii="inherit" w:hAnsi="inherit"/>
            <w:color w:val="00A67D"/>
            <w:bdr w:val="single" w:sz="2" w:space="0" w:color="D9D9E3" w:frame="1"/>
            <w:lang w:val="en-US"/>
            <w:rPrChange w:id="973"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ubst"/>
            <w:rFonts w:ascii="inherit" w:eastAsiaTheme="majorEastAsia" w:hAnsi="inherit"/>
            <w:color w:val="00A67D"/>
            <w:bdr w:val="single" w:sz="2" w:space="0" w:color="D9D9E3" w:frame="1"/>
            <w:lang w:val="en-US"/>
            <w:rPrChange w:id="974"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7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76"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77"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78" w:author="rachid chon" w:date="2023-02-23T07:38:00Z">
              <w:rPr>
                <w:rStyle w:val="hljs-string"/>
                <w:rFonts w:ascii="inherit" w:hAnsi="inherit"/>
                <w:color w:val="00A67D"/>
                <w:bdr w:val="single" w:sz="2" w:space="0" w:color="D9D9E3" w:frame="1"/>
              </w:rPr>
            </w:rPrChange>
          </w:rPr>
          <w:t>data_parser</w:t>
        </w:r>
        <w:proofErr w:type="spellEnd"/>
        <w:r w:rsidRPr="00B26C0A">
          <w:rPr>
            <w:rStyle w:val="hljs-string"/>
            <w:rFonts w:ascii="inherit" w:hAnsi="inherit"/>
            <w:color w:val="00A67D"/>
            <w:bdr w:val="single" w:sz="2" w:space="0" w:color="D9D9E3" w:frame="1"/>
            <w:lang w:val="en-US"/>
            <w:rPrChange w:id="979"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80" w:author="rachid chon" w:date="2023-02-23T07:38:00Z">
              <w:rPr>
                <w:rStyle w:val="hljs-string"/>
                <w:rFonts w:ascii="inherit" w:hAnsi="inherit"/>
                <w:color w:val="00A67D"/>
                <w:bdr w:val="single" w:sz="2" w:space="0" w:color="D9D9E3" w:frame="1"/>
              </w:rPr>
            </w:rPrChange>
          </w:rPr>
          <w:t>parse_html</w:t>
        </w:r>
        <w:proofErr w:type="spellEnd"/>
        <w:r w:rsidRPr="00B26C0A">
          <w:rPr>
            <w:rStyle w:val="hljs-subst"/>
            <w:rFonts w:ascii="inherit" w:eastAsiaTheme="majorEastAsia" w:hAnsi="inherit"/>
            <w:color w:val="00A67D"/>
            <w:bdr w:val="single" w:sz="2" w:space="0" w:color="D9D9E3" w:frame="1"/>
            <w:lang w:val="en-US"/>
            <w:rPrChange w:id="98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8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83"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84"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85" w:author="rachid chon" w:date="2023-02-23T07:38:00Z">
              <w:rPr>
                <w:rStyle w:val="hljs-string"/>
                <w:rFonts w:ascii="inherit" w:hAnsi="inherit"/>
                <w:color w:val="00A67D"/>
                <w:bdr w:val="single" w:sz="2" w:space="0" w:color="D9D9E3" w:frame="1"/>
              </w:rPr>
            </w:rPrChange>
          </w:rPr>
          <w:t>data_analyzer</w:t>
        </w:r>
        <w:proofErr w:type="spellEnd"/>
        <w:r w:rsidRPr="00B26C0A">
          <w:rPr>
            <w:rStyle w:val="hljs-string"/>
            <w:rFonts w:ascii="inherit" w:hAnsi="inherit"/>
            <w:color w:val="00A67D"/>
            <w:bdr w:val="single" w:sz="2" w:space="0" w:color="D9D9E3" w:frame="1"/>
            <w:lang w:val="en-US"/>
            <w:rPrChange w:id="986"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87"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ubst"/>
            <w:rFonts w:ascii="inherit" w:eastAsiaTheme="majorEastAsia" w:hAnsi="inherit"/>
            <w:color w:val="00A67D"/>
            <w:bdr w:val="single" w:sz="2" w:space="0" w:color="D9D9E3" w:frame="1"/>
            <w:lang w:val="en-US"/>
            <w:rPrChange w:id="988"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89"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90"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91"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92" w:author="rachid chon" w:date="2023-02-23T07:38:00Z">
              <w:rPr>
                <w:rStyle w:val="hljs-string"/>
                <w:rFonts w:ascii="inherit" w:hAnsi="inherit"/>
                <w:color w:val="00A67D"/>
                <w:bdr w:val="single" w:sz="2" w:space="0" w:color="D9D9E3" w:frame="1"/>
              </w:rPr>
            </w:rPrChange>
          </w:rPr>
          <w:t>data_visualizer</w:t>
        </w:r>
        <w:proofErr w:type="spellEnd"/>
        <w:r w:rsidRPr="00B26C0A">
          <w:rPr>
            <w:rStyle w:val="hljs-string"/>
            <w:rFonts w:ascii="inherit" w:hAnsi="inherit"/>
            <w:color w:val="00A67D"/>
            <w:bdr w:val="single" w:sz="2" w:space="0" w:color="D9D9E3" w:frame="1"/>
            <w:lang w:val="en-US"/>
            <w:rPrChange w:id="993"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994" w:author="rachid chon" w:date="2023-02-23T07:38:00Z">
              <w:rPr>
                <w:rStyle w:val="hljs-string"/>
                <w:rFonts w:ascii="inherit" w:hAnsi="inherit"/>
                <w:color w:val="00A67D"/>
                <w:bdr w:val="single" w:sz="2" w:space="0" w:color="D9D9E3" w:frame="1"/>
              </w:rPr>
            </w:rPrChange>
          </w:rPr>
          <w:t>view_data</w:t>
        </w:r>
        <w:proofErr w:type="spellEnd"/>
        <w:r w:rsidRPr="00B26C0A">
          <w:rPr>
            <w:rStyle w:val="hljs-subst"/>
            <w:rFonts w:ascii="inherit" w:eastAsiaTheme="majorEastAsia" w:hAnsi="inherit"/>
            <w:color w:val="00A67D"/>
            <w:bdr w:val="single" w:sz="2" w:space="0" w:color="D9D9E3" w:frame="1"/>
            <w:lang w:val="en-US"/>
            <w:rPrChange w:id="995"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996"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997"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998" w:author="rachid chon" w:date="2023-02-23T07:38:00Z">
              <w:rPr>
                <w:rStyle w:val="hljs-string"/>
                <w:rFonts w:ascii="inherit" w:hAnsi="inherit"/>
                <w:color w:val="00A67D"/>
                <w:bdr w:val="single" w:sz="2" w:space="0" w:color="D9D9E3" w:frame="1"/>
              </w:rPr>
            </w:rPrChange>
          </w:rPr>
          <w:t xml:space="preserve"> </w:t>
        </w:r>
        <w:proofErr w:type="spellStart"/>
        <w:r w:rsidRPr="00B26C0A">
          <w:rPr>
            <w:rStyle w:val="hljs-string"/>
            <w:rFonts w:ascii="inherit" w:hAnsi="inherit"/>
            <w:color w:val="00A67D"/>
            <w:bdr w:val="single" w:sz="2" w:space="0" w:color="D9D9E3" w:frame="1"/>
            <w:lang w:val="en-US"/>
            <w:rPrChange w:id="999" w:author="rachid chon" w:date="2023-02-23T07:38:00Z">
              <w:rPr>
                <w:rStyle w:val="hljs-string"/>
                <w:rFonts w:ascii="inherit" w:hAnsi="inherit"/>
                <w:color w:val="00A67D"/>
                <w:bdr w:val="single" w:sz="2" w:space="0" w:color="D9D9E3" w:frame="1"/>
              </w:rPr>
            </w:rPrChange>
          </w:rPr>
          <w:t>data_updater</w:t>
        </w:r>
        <w:proofErr w:type="spellEnd"/>
        <w:r w:rsidRPr="00B26C0A">
          <w:rPr>
            <w:rStyle w:val="hljs-string"/>
            <w:rFonts w:ascii="inherit" w:hAnsi="inherit"/>
            <w:color w:val="00A67D"/>
            <w:bdr w:val="single" w:sz="2" w:space="0" w:color="D9D9E3" w:frame="1"/>
            <w:lang w:val="en-US"/>
            <w:rPrChange w:id="1000" w:author="rachid chon" w:date="2023-02-23T07:38:00Z">
              <w:rPr>
                <w:rStyle w:val="hljs-string"/>
                <w:rFonts w:ascii="inherit" w:hAnsi="inherit"/>
                <w:color w:val="00A67D"/>
                <w:bdr w:val="single" w:sz="2" w:space="0" w:color="D9D9E3" w:frame="1"/>
              </w:rPr>
            </w:rPrChange>
          </w:rPr>
          <w:t xml:space="preserve"> import </w:t>
        </w:r>
        <w:proofErr w:type="spellStart"/>
        <w:r w:rsidRPr="00B26C0A">
          <w:rPr>
            <w:rStyle w:val="hljs-string"/>
            <w:rFonts w:ascii="inherit" w:hAnsi="inherit"/>
            <w:color w:val="00A67D"/>
            <w:bdr w:val="single" w:sz="2" w:space="0" w:color="D9D9E3" w:frame="1"/>
            <w:lang w:val="en-US"/>
            <w:rPrChange w:id="1001" w:author="rachid chon" w:date="2023-02-23T07:38:00Z">
              <w:rPr>
                <w:rStyle w:val="hljs-string"/>
                <w:rFonts w:ascii="inherit" w:hAnsi="inherit"/>
                <w:color w:val="00A67D"/>
                <w:bdr w:val="single" w:sz="2" w:space="0" w:color="D9D9E3" w:frame="1"/>
              </w:rPr>
            </w:rPrChange>
          </w:rPr>
          <w:t>update_data</w:t>
        </w:r>
        <w:proofErr w:type="spellEnd"/>
        <w:r w:rsidRPr="00B26C0A">
          <w:rPr>
            <w:rStyle w:val="hljs-subst"/>
            <w:rFonts w:ascii="inherit" w:eastAsiaTheme="majorEastAsia" w:hAnsi="inherit"/>
            <w:color w:val="00A67D"/>
            <w:bdr w:val="single" w:sz="2" w:space="0" w:color="D9D9E3" w:frame="1"/>
            <w:lang w:val="en-US"/>
            <w:rPrChange w:id="1002"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0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04" w:author="rachid chon" w:date="2023-02-23T07:38:00Z">
              <w:rPr>
                <w:rStyle w:val="hljs-string"/>
                <w:rFonts w:ascii="inherit" w:hAnsi="inherit"/>
                <w:color w:val="00A67D"/>
                <w:bdr w:val="single" w:sz="2" w:space="0" w:color="D9D9E3" w:frame="1"/>
              </w:rPr>
            </w:rPrChange>
          </w:rPr>
          <w:t>from</w:t>
        </w:r>
        <w:proofErr w:type="spellEnd"/>
        <w:r w:rsidRPr="00B26C0A">
          <w:rPr>
            <w:rStyle w:val="hljs-string"/>
            <w:rFonts w:ascii="inherit" w:hAnsi="inherit"/>
            <w:color w:val="00A67D"/>
            <w:bdr w:val="single" w:sz="2" w:space="0" w:color="D9D9E3" w:frame="1"/>
            <w:lang w:val="en-US"/>
            <w:rPrChange w:id="1005" w:author="rachid chon" w:date="2023-02-23T07:38:00Z">
              <w:rPr>
                <w:rStyle w:val="hljs-string"/>
                <w:rFonts w:ascii="inherit" w:hAnsi="inherit"/>
                <w:color w:val="00A67D"/>
                <w:bdr w:val="single" w:sz="2" w:space="0" w:color="D9D9E3" w:frame="1"/>
              </w:rPr>
            </w:rPrChange>
          </w:rPr>
          <w:t xml:space="preserve"> utils import </w:t>
        </w:r>
        <w:proofErr w:type="spellStart"/>
        <w:r w:rsidRPr="00B26C0A">
          <w:rPr>
            <w:rStyle w:val="hljs-string"/>
            <w:rFonts w:ascii="inherit" w:hAnsi="inherit"/>
            <w:color w:val="00A67D"/>
            <w:bdr w:val="single" w:sz="2" w:space="0" w:color="D9D9E3" w:frame="1"/>
            <w:lang w:val="en-US"/>
            <w:rPrChange w:id="1006" w:author="rachid chon" w:date="2023-02-23T07:38:00Z">
              <w:rPr>
                <w:rStyle w:val="hljs-string"/>
                <w:rFonts w:ascii="inherit" w:hAnsi="inherit"/>
                <w:color w:val="00A67D"/>
                <w:bdr w:val="single" w:sz="2" w:space="0" w:color="D9D9E3" w:frame="1"/>
              </w:rPr>
            </w:rPrChange>
          </w:rPr>
          <w:t>save_data</w:t>
        </w:r>
        <w:proofErr w:type="spellEnd"/>
        <w:r w:rsidRPr="00B26C0A">
          <w:rPr>
            <w:rStyle w:val="hljs-subst"/>
            <w:rFonts w:ascii="inherit" w:eastAsiaTheme="majorEastAsia" w:hAnsi="inherit"/>
            <w:color w:val="00A67D"/>
            <w:bdr w:val="single" w:sz="2" w:space="0" w:color="D9D9E3" w:frame="1"/>
            <w:lang w:val="en-US"/>
            <w:rPrChange w:id="100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08" w:author="rachid chon" w:date="2023-02-23T07:38:00Z">
              <w:rPr>
                <w:rStyle w:val="hljs-string"/>
                <w:rFonts w:ascii="inherit" w:hAnsi="inherit"/>
                <w:color w:val="00A67D"/>
                <w:bdr w:val="single" w:sz="2" w:space="0" w:color="D9D9E3" w:frame="1"/>
              </w:rPr>
            </w:rPrChange>
          </w:rPr>
          <w:t># Scraping data</w:t>
        </w:r>
        <w:r w:rsidRPr="00B26C0A">
          <w:rPr>
            <w:rStyle w:val="hljs-subst"/>
            <w:rFonts w:ascii="inherit" w:eastAsiaTheme="majorEastAsia" w:hAnsi="inherit"/>
            <w:color w:val="00A67D"/>
            <w:bdr w:val="single" w:sz="2" w:space="0" w:color="D9D9E3" w:frame="1"/>
            <w:lang w:val="en-US"/>
            <w:rPrChange w:id="100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1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11"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1012" w:author="rachid chon" w:date="2023-02-23T07:38:00Z">
              <w:rPr>
                <w:rStyle w:val="hljs-string"/>
                <w:rFonts w:ascii="inherit" w:hAnsi="inherit"/>
                <w:color w:val="00A67D"/>
                <w:bdr w:val="single" w:sz="2" w:space="0" w:color="D9D9E3" w:frame="1"/>
              </w:rPr>
            </w:rPrChange>
          </w:rPr>
          <w:t xml:space="preserve"> = 'https://www.example.com'</w:t>
        </w:r>
        <w:r w:rsidRPr="00B26C0A">
          <w:rPr>
            <w:rStyle w:val="hljs-subst"/>
            <w:rFonts w:ascii="inherit" w:eastAsiaTheme="majorEastAsia" w:hAnsi="inherit"/>
            <w:color w:val="00A67D"/>
            <w:bdr w:val="single" w:sz="2" w:space="0" w:color="D9D9E3" w:frame="1"/>
            <w:lang w:val="en-US"/>
            <w:rPrChange w:id="1013"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14" w:author="rachid chon" w:date="2023-02-23T07:38:00Z">
              <w:rPr>
                <w:rStyle w:val="hljs-string"/>
                <w:rFonts w:ascii="inherit" w:hAnsi="inherit"/>
                <w:color w:val="00A67D"/>
                <w:bdr w:val="single" w:sz="2" w:space="0" w:color="D9D9E3" w:frame="1"/>
              </w:rPr>
            </w:rPrChange>
          </w:rPr>
          <w:t xml:space="preserve">data = </w:t>
        </w:r>
        <w:proofErr w:type="spellStart"/>
        <w:r w:rsidRPr="00B26C0A">
          <w:rPr>
            <w:rStyle w:val="hljs-string"/>
            <w:rFonts w:ascii="inherit" w:hAnsi="inherit"/>
            <w:color w:val="00A67D"/>
            <w:bdr w:val="single" w:sz="2" w:space="0" w:color="D9D9E3" w:frame="1"/>
            <w:lang w:val="en-US"/>
            <w:rPrChange w:id="1015" w:author="rachid chon" w:date="2023-02-23T07:38:00Z">
              <w:rPr>
                <w:rStyle w:val="hljs-string"/>
                <w:rFonts w:ascii="inherit" w:hAnsi="inherit"/>
                <w:color w:val="00A67D"/>
                <w:bdr w:val="single" w:sz="2" w:space="0" w:color="D9D9E3" w:frame="1"/>
              </w:rPr>
            </w:rPrChange>
          </w:rPr>
          <w:t>scrape_data</w:t>
        </w:r>
        <w:proofErr w:type="spellEnd"/>
        <w:r w:rsidRPr="00B26C0A">
          <w:rPr>
            <w:rStyle w:val="hljs-string"/>
            <w:rFonts w:ascii="inherit" w:hAnsi="inherit"/>
            <w:color w:val="00A67D"/>
            <w:bdr w:val="single" w:sz="2" w:space="0" w:color="D9D9E3" w:frame="1"/>
            <w:lang w:val="en-US"/>
            <w:rPrChange w:id="1016"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17" w:author="rachid chon" w:date="2023-02-23T07:38:00Z">
              <w:rPr>
                <w:rStyle w:val="hljs-string"/>
                <w:rFonts w:ascii="inherit" w:hAnsi="inherit"/>
                <w:color w:val="00A67D"/>
                <w:bdr w:val="single" w:sz="2" w:space="0" w:color="D9D9E3" w:frame="1"/>
              </w:rPr>
            </w:rPrChange>
          </w:rPr>
          <w:t>url</w:t>
        </w:r>
        <w:proofErr w:type="spellEnd"/>
        <w:r w:rsidRPr="00B26C0A">
          <w:rPr>
            <w:rStyle w:val="hljs-string"/>
            <w:rFonts w:ascii="inherit" w:hAnsi="inherit"/>
            <w:color w:val="00A67D"/>
            <w:bdr w:val="single" w:sz="2" w:space="0" w:color="D9D9E3" w:frame="1"/>
            <w:lang w:val="en-US"/>
            <w:rPrChange w:id="1018"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19"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20" w:author="rachid chon" w:date="2023-02-23T07:38:00Z">
              <w:rPr>
                <w:rStyle w:val="hljs-string"/>
                <w:rFonts w:ascii="inherit" w:hAnsi="inherit"/>
                <w:color w:val="00A67D"/>
                <w:bdr w:val="single" w:sz="2" w:space="0" w:color="D9D9E3" w:frame="1"/>
              </w:rPr>
            </w:rPrChange>
          </w:rPr>
          <w:t># Parsing data</w:t>
        </w:r>
        <w:r w:rsidRPr="00B26C0A">
          <w:rPr>
            <w:rStyle w:val="hljs-subst"/>
            <w:rFonts w:ascii="inherit" w:eastAsiaTheme="majorEastAsia" w:hAnsi="inherit"/>
            <w:color w:val="00A67D"/>
            <w:bdr w:val="single" w:sz="2" w:space="0" w:color="D9D9E3" w:frame="1"/>
            <w:lang w:val="en-US"/>
            <w:rPrChange w:id="1021"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22"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23"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1024"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1025" w:author="rachid chon" w:date="2023-02-23T07:38:00Z">
              <w:rPr>
                <w:rStyle w:val="hljs-string"/>
                <w:rFonts w:ascii="inherit" w:hAnsi="inherit"/>
                <w:color w:val="00A67D"/>
                <w:bdr w:val="single" w:sz="2" w:space="0" w:color="D9D9E3" w:frame="1"/>
              </w:rPr>
            </w:rPrChange>
          </w:rPr>
          <w:t>parse_html</w:t>
        </w:r>
        <w:proofErr w:type="spellEnd"/>
        <w:r w:rsidRPr="00B26C0A">
          <w:rPr>
            <w:rStyle w:val="hljs-string"/>
            <w:rFonts w:ascii="inherit" w:hAnsi="inherit"/>
            <w:color w:val="00A67D"/>
            <w:bdr w:val="single" w:sz="2" w:space="0" w:color="D9D9E3" w:frame="1"/>
            <w:lang w:val="en-US"/>
            <w:rPrChange w:id="1026" w:author="rachid chon" w:date="2023-02-23T07:38:00Z">
              <w:rPr>
                <w:rStyle w:val="hljs-string"/>
                <w:rFonts w:ascii="inherit" w:hAnsi="inherit"/>
                <w:color w:val="00A67D"/>
                <w:bdr w:val="single" w:sz="2" w:space="0" w:color="D9D9E3" w:frame="1"/>
              </w:rPr>
            </w:rPrChange>
          </w:rPr>
          <w:t>(data)</w:t>
        </w:r>
        <w:r w:rsidRPr="00B26C0A">
          <w:rPr>
            <w:rStyle w:val="hljs-subst"/>
            <w:rFonts w:ascii="inherit" w:eastAsiaTheme="majorEastAsia" w:hAnsi="inherit"/>
            <w:color w:val="00A67D"/>
            <w:bdr w:val="single" w:sz="2" w:space="0" w:color="D9D9E3" w:frame="1"/>
            <w:lang w:val="en-US"/>
            <w:rPrChange w:id="102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28" w:author="rachid chon" w:date="2023-02-23T07:38:00Z">
              <w:rPr>
                <w:rStyle w:val="hljs-string"/>
                <w:rFonts w:ascii="inherit" w:hAnsi="inherit"/>
                <w:color w:val="00A67D"/>
                <w:bdr w:val="single" w:sz="2" w:space="0" w:color="D9D9E3" w:frame="1"/>
              </w:rPr>
            </w:rPrChange>
          </w:rPr>
          <w:t># Analyzing data</w:t>
        </w:r>
        <w:r w:rsidRPr="00B26C0A">
          <w:rPr>
            <w:rStyle w:val="hljs-subst"/>
            <w:rFonts w:ascii="inherit" w:eastAsiaTheme="majorEastAsia" w:hAnsi="inherit"/>
            <w:color w:val="00A67D"/>
            <w:bdr w:val="single" w:sz="2" w:space="0" w:color="D9D9E3" w:frame="1"/>
            <w:lang w:val="en-US"/>
            <w:rPrChange w:id="102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3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31" w:author="rachid chon" w:date="2023-02-23T07:38:00Z">
              <w:rPr>
                <w:rStyle w:val="hljs-string"/>
                <w:rFonts w:ascii="inherit" w:hAnsi="inherit"/>
                <w:color w:val="00A67D"/>
                <w:bdr w:val="single" w:sz="2" w:space="0" w:color="D9D9E3" w:frame="1"/>
              </w:rPr>
            </w:rPrChange>
          </w:rPr>
          <w:t>data_stats</w:t>
        </w:r>
        <w:proofErr w:type="spellEnd"/>
        <w:r w:rsidRPr="00B26C0A">
          <w:rPr>
            <w:rStyle w:val="hljs-string"/>
            <w:rFonts w:ascii="inherit" w:hAnsi="inherit"/>
            <w:color w:val="00A67D"/>
            <w:bdr w:val="single" w:sz="2" w:space="0" w:color="D9D9E3" w:frame="1"/>
            <w:lang w:val="en-US"/>
            <w:rPrChange w:id="1032" w:author="rachid chon" w:date="2023-02-23T07:38:00Z">
              <w:rPr>
                <w:rStyle w:val="hljs-string"/>
                <w:rFonts w:ascii="inherit" w:hAnsi="inherit"/>
                <w:color w:val="00A67D"/>
                <w:bdr w:val="single" w:sz="2" w:space="0" w:color="D9D9E3" w:frame="1"/>
              </w:rPr>
            </w:rPrChange>
          </w:rPr>
          <w:t xml:space="preserve"> = </w:t>
        </w:r>
        <w:proofErr w:type="spellStart"/>
        <w:r w:rsidRPr="00B26C0A">
          <w:rPr>
            <w:rStyle w:val="hljs-string"/>
            <w:rFonts w:ascii="inherit" w:hAnsi="inherit"/>
            <w:color w:val="00A67D"/>
            <w:bdr w:val="single" w:sz="2" w:space="0" w:color="D9D9E3" w:frame="1"/>
            <w:lang w:val="en-US"/>
            <w:rPrChange w:id="1033" w:author="rachid chon" w:date="2023-02-23T07:38:00Z">
              <w:rPr>
                <w:rStyle w:val="hljs-string"/>
                <w:rFonts w:ascii="inherit" w:hAnsi="inherit"/>
                <w:color w:val="00A67D"/>
                <w:bdr w:val="single" w:sz="2" w:space="0" w:color="D9D9E3" w:frame="1"/>
              </w:rPr>
            </w:rPrChange>
          </w:rPr>
          <w:t>analyze_data</w:t>
        </w:r>
        <w:proofErr w:type="spellEnd"/>
        <w:r w:rsidRPr="00B26C0A">
          <w:rPr>
            <w:rStyle w:val="hljs-string"/>
            <w:rFonts w:ascii="inherit" w:hAnsi="inherit"/>
            <w:color w:val="00A67D"/>
            <w:bdr w:val="single" w:sz="2" w:space="0" w:color="D9D9E3" w:frame="1"/>
            <w:lang w:val="en-US"/>
            <w:rPrChange w:id="1034"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35" w:author="rachid chon" w:date="2023-02-23T07:38:00Z">
              <w:rPr>
                <w:rStyle w:val="hljs-string"/>
                <w:rFonts w:ascii="inherit" w:hAnsi="inherit"/>
                <w:color w:val="00A67D"/>
                <w:bdr w:val="single" w:sz="2" w:space="0" w:color="D9D9E3" w:frame="1"/>
              </w:rPr>
            </w:rPrChange>
          </w:rPr>
          <w:t>parsed_data</w:t>
        </w:r>
        <w:proofErr w:type="spellEnd"/>
        <w:r w:rsidRPr="00B26C0A">
          <w:rPr>
            <w:rStyle w:val="hljs-string"/>
            <w:rFonts w:ascii="inherit" w:hAnsi="inherit"/>
            <w:color w:val="00A67D"/>
            <w:bdr w:val="single" w:sz="2" w:space="0" w:color="D9D9E3" w:frame="1"/>
            <w:lang w:val="en-US"/>
            <w:rPrChange w:id="1036"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37" w:author="rachid chon" w:date="2023-02-23T07:38:00Z">
              <w:rPr>
                <w:rStyle w:val="hljs-subst"/>
                <w:rFonts w:ascii="inherit" w:eastAsiaTheme="majorEastAsia" w:hAnsi="inherit"/>
                <w:color w:val="00A67D"/>
                <w:bdr w:val="single" w:sz="2" w:space="0" w:color="D9D9E3" w:frame="1"/>
              </w:rPr>
            </w:rPrChange>
          </w:rPr>
          <w:t>\n\n</w:t>
        </w:r>
        <w:r w:rsidRPr="00B26C0A">
          <w:rPr>
            <w:rStyle w:val="hljs-string"/>
            <w:rFonts w:ascii="inherit" w:hAnsi="inherit"/>
            <w:color w:val="00A67D"/>
            <w:bdr w:val="single" w:sz="2" w:space="0" w:color="D9D9E3" w:frame="1"/>
            <w:lang w:val="en-US"/>
            <w:rPrChange w:id="1038" w:author="rachid chon" w:date="2023-02-23T07:38:00Z">
              <w:rPr>
                <w:rStyle w:val="hljs-string"/>
                <w:rFonts w:ascii="inherit" w:hAnsi="inherit"/>
                <w:color w:val="00A67D"/>
                <w:bdr w:val="single" w:sz="2" w:space="0" w:color="D9D9E3" w:frame="1"/>
              </w:rPr>
            </w:rPrChange>
          </w:rPr>
          <w:t># Visualizing data</w:t>
        </w:r>
        <w:r w:rsidRPr="00B26C0A">
          <w:rPr>
            <w:rStyle w:val="hljs-subst"/>
            <w:rFonts w:ascii="inherit" w:eastAsiaTheme="majorEastAsia" w:hAnsi="inherit"/>
            <w:color w:val="00A67D"/>
            <w:bdr w:val="single" w:sz="2" w:space="0" w:color="D9D9E3" w:frame="1"/>
            <w:lang w:val="en-US"/>
            <w:rPrChange w:id="1039" w:author="rachid chon" w:date="2023-02-23T07:38:00Z">
              <w:rPr>
                <w:rStyle w:val="hljs-subst"/>
                <w:rFonts w:ascii="inherit" w:eastAsiaTheme="majorEastAsia" w:hAnsi="inherit"/>
                <w:color w:val="00A67D"/>
                <w:bdr w:val="single" w:sz="2" w:space="0" w:color="D9D9E3" w:frame="1"/>
              </w:rPr>
            </w:rPrChange>
          </w:rPr>
          <w:t>\</w:t>
        </w:r>
        <w:proofErr w:type="spellStart"/>
        <w:r w:rsidRPr="00B26C0A">
          <w:rPr>
            <w:rStyle w:val="hljs-subst"/>
            <w:rFonts w:ascii="inherit" w:eastAsiaTheme="majorEastAsia" w:hAnsi="inherit"/>
            <w:color w:val="00A67D"/>
            <w:bdr w:val="single" w:sz="2" w:space="0" w:color="D9D9E3" w:frame="1"/>
            <w:lang w:val="en-US"/>
            <w:rPrChange w:id="1040"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41" w:author="rachid chon" w:date="2023-02-23T07:38:00Z">
              <w:rPr>
                <w:rStyle w:val="hljs-string"/>
                <w:rFonts w:ascii="inherit" w:hAnsi="inherit"/>
                <w:color w:val="00A67D"/>
                <w:bdr w:val="single" w:sz="2" w:space="0" w:color="D9D9E3" w:frame="1"/>
              </w:rPr>
            </w:rPrChange>
          </w:rPr>
          <w:t>view_data</w:t>
        </w:r>
        <w:proofErr w:type="spellEnd"/>
        <w:r w:rsidRPr="00B26C0A">
          <w:rPr>
            <w:rStyle w:val="hljs-string"/>
            <w:rFonts w:ascii="inherit" w:hAnsi="inherit"/>
            <w:color w:val="00A67D"/>
            <w:bdr w:val="single" w:sz="2" w:space="0" w:color="D9D9E3" w:frame="1"/>
            <w:lang w:val="en-US"/>
            <w:rPrChange w:id="1042" w:author="rachid chon" w:date="2023-02-23T07:38:00Z">
              <w:rPr>
                <w:rStyle w:val="hljs-string"/>
                <w:rFonts w:ascii="inherit" w:hAnsi="inherit"/>
                <w:color w:val="00A67D"/>
                <w:bdr w:val="single" w:sz="2" w:space="0" w:color="D9D9E3" w:frame="1"/>
              </w:rPr>
            </w:rPrChange>
          </w:rPr>
          <w:t>(</w:t>
        </w:r>
        <w:proofErr w:type="spellStart"/>
        <w:r w:rsidRPr="00B26C0A">
          <w:rPr>
            <w:rStyle w:val="hljs-string"/>
            <w:rFonts w:ascii="inherit" w:hAnsi="inherit"/>
            <w:color w:val="00A67D"/>
            <w:bdr w:val="single" w:sz="2" w:space="0" w:color="D9D9E3" w:frame="1"/>
            <w:lang w:val="en-US"/>
            <w:rPrChange w:id="1043" w:author="rachid chon" w:date="2023-02-23T07:38:00Z">
              <w:rPr>
                <w:rStyle w:val="hljs-string"/>
                <w:rFonts w:ascii="inherit" w:hAnsi="inherit"/>
                <w:color w:val="00A67D"/>
                <w:bdr w:val="single" w:sz="2" w:space="0" w:color="D9D9E3" w:frame="1"/>
              </w:rPr>
            </w:rPrChange>
          </w:rPr>
          <w:t>data_stats</w:t>
        </w:r>
        <w:proofErr w:type="spellEnd"/>
        <w:r w:rsidRPr="00B26C0A">
          <w:rPr>
            <w:rStyle w:val="hljs-string"/>
            <w:rFonts w:ascii="inherit" w:hAnsi="inherit"/>
            <w:color w:val="00A67D"/>
            <w:bdr w:val="single" w:sz="2" w:space="0" w:color="D9D9E3" w:frame="1"/>
            <w:lang w:val="en-US"/>
            <w:rPrChange w:id="1044" w:author="rachid chon" w:date="2023-02-23T07:38:00Z">
              <w:rPr>
                <w:rStyle w:val="hljs-string"/>
                <w:rFonts w:ascii="inherit" w:hAnsi="inherit"/>
                <w:color w:val="00A67D"/>
                <w:bdr w:val="single" w:sz="2" w:space="0" w:color="D9D9E3" w:frame="1"/>
              </w:rPr>
            </w:rPrChange>
          </w:rPr>
          <w:t>)</w:t>
        </w:r>
        <w:r w:rsidRPr="00B26C0A">
          <w:rPr>
            <w:rStyle w:val="hljs-subst"/>
            <w:rFonts w:ascii="inherit" w:eastAsiaTheme="majorEastAsia" w:hAnsi="inherit"/>
            <w:color w:val="00A67D"/>
            <w:bdr w:val="single" w:sz="2" w:space="0" w:color="D9D9E3" w:frame="1"/>
            <w:lang w:val="en-US"/>
            <w:rPrChange w:id="1045" w:author="rachid chon" w:date="2023-02-23T07:38:00Z">
              <w:rPr>
                <w:rStyle w:val="hljs-subst"/>
                <w:rFonts w:ascii="inherit" w:eastAsiaTheme="majorEastAsia" w:hAnsi="inherit"/>
                <w:color w:val="00A67D"/>
                <w:bdr w:val="single" w:sz="2" w:space="0" w:color="D9D9E3" w:frame="1"/>
              </w:rPr>
            </w:rPrChange>
          </w:rPr>
          <w:t>\n</w:t>
        </w:r>
        <w:r w:rsidRPr="00B26C0A">
          <w:rPr>
            <w:rStyle w:val="hljs-string"/>
            <w:rFonts w:ascii="inherit" w:hAnsi="inherit"/>
            <w:color w:val="00A67D"/>
            <w:bdr w:val="single" w:sz="2" w:space="0" w:color="D9D9E3" w:frame="1"/>
            <w:lang w:val="en-US"/>
            <w:rPrChange w:id="1046" w:author="rachid chon" w:date="2023-02-23T07:38:00Z">
              <w:rPr>
                <w:rStyle w:val="hljs-string"/>
                <w:rFonts w:ascii="inherit" w:hAnsi="inherit"/>
                <w:color w:val="00A67D"/>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1047"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1048"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1049" w:author="rachid chon" w:date="2023-02-23T07:38:00Z">
              <w:rPr>
                <w:rStyle w:val="CodeHTML"/>
                <w:rFonts w:ascii="inherit" w:eastAsiaTheme="minorEastAsia" w:hAnsi="inherit"/>
                <w:color w:val="FFFFFF"/>
                <w:bdr w:val="single" w:sz="2" w:space="1" w:color="D9D9E3" w:frame="1"/>
              </w:rPr>
            </w:rPrChange>
          </w:rPr>
          <w:t xml:space="preserve"> dashboard.py </w:t>
        </w:r>
        <w:r w:rsidRPr="00B26C0A">
          <w:rPr>
            <w:rStyle w:val="hljs-operator"/>
            <w:rFonts w:ascii="inherit" w:hAnsi="inherit"/>
            <w:color w:val="FFFFFF"/>
            <w:bdr w:val="single" w:sz="2" w:space="0" w:color="D9D9E3" w:frame="1"/>
            <w:lang w:val="en-US"/>
            <w:rPrChange w:id="1050" w:author="rachid chon" w:date="2023-02-23T07:38:00Z">
              <w:rPr>
                <w:rStyle w:val="hljs-operator"/>
                <w:rFonts w:ascii="inherit" w:hAnsi="inherit"/>
                <w:color w:val="FFFFFF"/>
                <w:bdr w:val="single" w:sz="2" w:space="0" w:color="D9D9E3" w:frame="1"/>
              </w:rPr>
            </w:rPrChange>
          </w:rPr>
          <w:t>&amp;&amp;</w:t>
        </w:r>
        <w:r w:rsidRPr="00B26C0A">
          <w:rPr>
            <w:rStyle w:val="CodeHTML"/>
            <w:rFonts w:ascii="inherit" w:eastAsiaTheme="minorEastAsia" w:hAnsi="inherit"/>
            <w:color w:val="FFFFFF"/>
            <w:bdr w:val="single" w:sz="2" w:space="1" w:color="D9D9E3" w:frame="1"/>
            <w:lang w:val="en-US"/>
            <w:rPrChange w:id="1051" w:author="rachid chon" w:date="2023-02-23T07:38:00Z">
              <w:rPr>
                <w:rStyle w:val="CodeHTML"/>
                <w:rFonts w:ascii="inherit" w:eastAsiaTheme="minorEastAsia" w:hAnsi="inherit"/>
                <w:color w:val="FFFFFF"/>
                <w:bdr w:val="single" w:sz="2" w:space="1" w:color="D9D9E3" w:frame="1"/>
              </w:rPr>
            </w:rPrChange>
          </w:rPr>
          <w:t xml:space="preserve"> echo </w:t>
        </w:r>
        <w:r w:rsidRPr="00B26C0A">
          <w:rPr>
            <w:rStyle w:val="hljs-operator"/>
            <w:rFonts w:ascii="inherit" w:hAnsi="inherit"/>
            <w:color w:val="FFFFFF"/>
            <w:bdr w:val="single" w:sz="2" w:space="0" w:color="D9D9E3" w:frame="1"/>
            <w:lang w:val="en-US"/>
            <w:rPrChange w:id="1052" w:author="rachid chon" w:date="2023-02-23T07:38:00Z">
              <w:rPr>
                <w:rStyle w:val="hljs-operator"/>
                <w:rFonts w:ascii="inherit" w:hAnsi="inherit"/>
                <w:color w:val="FFFFFF"/>
                <w:bdr w:val="single" w:sz="2" w:space="0" w:color="D9D9E3" w:frame="1"/>
              </w:rPr>
            </w:rPrChange>
          </w:rPr>
          <w:t>-</w:t>
        </w:r>
        <w:r w:rsidRPr="00B26C0A">
          <w:rPr>
            <w:rStyle w:val="CodeHTML"/>
            <w:rFonts w:ascii="inherit" w:eastAsiaTheme="minorEastAsia" w:hAnsi="inherit"/>
            <w:color w:val="FFFFFF"/>
            <w:bdr w:val="single" w:sz="2" w:space="1" w:color="D9D9E3" w:frame="1"/>
            <w:lang w:val="en-US"/>
            <w:rPrChange w:id="1053" w:author="rachid chon" w:date="2023-02-23T07:38:00Z">
              <w:rPr>
                <w:rStyle w:val="CodeHTML"/>
                <w:rFonts w:ascii="inherit" w:eastAsiaTheme="minorEastAsia" w:hAnsi="inherit"/>
                <w:color w:val="FFFFFF"/>
                <w:bdr w:val="single" w:sz="2" w:space="1" w:color="D9D9E3" w:frame="1"/>
              </w:rPr>
            </w:rPrChange>
          </w:rPr>
          <w:t xml:space="preserve">e </w:t>
        </w:r>
        <w:r w:rsidRPr="00B26C0A">
          <w:rPr>
            <w:rStyle w:val="hljs-string"/>
            <w:rFonts w:ascii="inherit" w:hAnsi="inherit"/>
            <w:color w:val="00A67D"/>
            <w:bdr w:val="single" w:sz="2" w:space="0" w:color="D9D9E3" w:frame="1"/>
            <w:lang w:val="en-US"/>
            <w:rPrChange w:id="1054" w:author="rachid chon" w:date="2023-02-23T07:38:00Z">
              <w:rPr>
                <w:rStyle w:val="hljs-string"/>
                <w:rFonts w:ascii="inherit" w:hAnsi="inherit"/>
                <w:color w:val="00A67D"/>
                <w:bdr w:val="single" w:sz="2" w:space="0" w:color="D9D9E3" w:frame="1"/>
              </w:rPr>
            </w:rPrChange>
          </w:rPr>
          <w:t>"https://www.example.com"</w:t>
        </w:r>
        <w:r w:rsidRPr="00B26C0A">
          <w:rPr>
            <w:rStyle w:val="CodeHTML"/>
            <w:rFonts w:ascii="inherit" w:eastAsiaTheme="minorEastAsia" w:hAnsi="inherit"/>
            <w:color w:val="FFFFFF"/>
            <w:bdr w:val="single" w:sz="2" w:space="1" w:color="D9D9E3" w:frame="1"/>
            <w:lang w:val="en-US"/>
            <w:rPrChange w:id="1055" w:author="rachid chon" w:date="2023-02-23T07:38:00Z">
              <w:rPr>
                <w:rStyle w:val="CodeHTML"/>
                <w:rFonts w:ascii="inherit" w:eastAsiaTheme="minorEastAsia" w:hAnsi="inherit"/>
                <w:color w:val="FFFFFF"/>
                <w:bdr w:val="single" w:sz="2" w:space="1" w:color="D9D9E3" w:frame="1"/>
              </w:rPr>
            </w:rPrChange>
          </w:rPr>
          <w:t xml:space="preserve"> </w:t>
        </w:r>
        <w:r w:rsidRPr="00B26C0A">
          <w:rPr>
            <w:rStyle w:val="hljs-operator"/>
            <w:rFonts w:ascii="inherit" w:hAnsi="inherit"/>
            <w:color w:val="FFFFFF"/>
            <w:bdr w:val="single" w:sz="2" w:space="0" w:color="D9D9E3" w:frame="1"/>
            <w:lang w:val="en-US"/>
            <w:rPrChange w:id="1056" w:author="rachid chon" w:date="2023-02-23T07:38:00Z">
              <w:rPr>
                <w:rStyle w:val="hljs-operator"/>
                <w:rFonts w:ascii="inherit" w:hAnsi="inherit"/>
                <w:color w:val="FFFFFF"/>
                <w:bdr w:val="single" w:sz="2" w:space="0" w:color="D9D9E3" w:frame="1"/>
              </w:rPr>
            </w:rPrChange>
          </w:rPr>
          <w:t>&gt;</w:t>
        </w:r>
        <w:r w:rsidRPr="00B26C0A">
          <w:rPr>
            <w:rStyle w:val="CodeHTML"/>
            <w:rFonts w:ascii="inherit" w:eastAsiaTheme="minorEastAsia" w:hAnsi="inherit"/>
            <w:color w:val="FFFFFF"/>
            <w:bdr w:val="single" w:sz="2" w:space="1" w:color="D9D9E3" w:frame="1"/>
            <w:lang w:val="en-US"/>
            <w:rPrChange w:id="1057" w:author="rachid chon" w:date="2023-02-23T07:38:00Z">
              <w:rPr>
                <w:rStyle w:val="CodeHTML"/>
                <w:rFonts w:ascii="inherit" w:eastAsiaTheme="minorEastAsia" w:hAnsi="inherit"/>
                <w:color w:val="FFFFFF"/>
                <w:bdr w:val="single" w:sz="2" w:space="1" w:color="D9D9E3" w:frame="1"/>
              </w:rPr>
            </w:rPrChange>
          </w:rPr>
          <w:t xml:space="preserve"> sites.txt </w:t>
        </w:r>
      </w:ins>
    </w:p>
    <w:p w14:paraId="56D4AF91" w14:textId="384AFFF8" w:rsidR="00B26C0A" w:rsidRDefault="00B26C0A" w:rsidP="00642601">
      <w:pPr>
        <w:rPr>
          <w:ins w:id="1058" w:author="rachid chon" w:date="2023-02-23T09:44:00Z"/>
          <w:lang w:val="en-US"/>
        </w:rPr>
      </w:pPr>
    </w:p>
    <w:p w14:paraId="304AA13D" w14:textId="28DC0A3A" w:rsidR="007D6FA8" w:rsidRDefault="007D6FA8" w:rsidP="00642601">
      <w:pPr>
        <w:rPr>
          <w:ins w:id="1059" w:author="rachid chon" w:date="2023-02-23T09:44:00Z"/>
          <w:lang w:val="en-US"/>
        </w:rPr>
      </w:pPr>
    </w:p>
    <w:p w14:paraId="1C81251F" w14:textId="514C73D8" w:rsidR="007D6FA8" w:rsidRDefault="007D6FA8" w:rsidP="00642601">
      <w:pPr>
        <w:rPr>
          <w:ins w:id="1060" w:author="rachid chon" w:date="2023-02-23T09:46:00Z"/>
        </w:rPr>
      </w:pPr>
      <w:proofErr w:type="spellStart"/>
      <w:proofErr w:type="gramStart"/>
      <w:ins w:id="1061" w:author="rachid chon" w:date="2023-02-23T09:45:00Z">
        <w:r w:rsidRPr="007D6FA8">
          <w:rPr>
            <w:rPrChange w:id="1062" w:author="rachid chon" w:date="2023-02-23T09:45:00Z">
              <w:rPr>
                <w:lang w:val="en-US"/>
              </w:rPr>
            </w:rPrChange>
          </w:rPr>
          <w:t>Donne moi</w:t>
        </w:r>
        <w:proofErr w:type="spellEnd"/>
        <w:r w:rsidRPr="007D6FA8">
          <w:rPr>
            <w:rPrChange w:id="1063" w:author="rachid chon" w:date="2023-02-23T09:45:00Z">
              <w:rPr>
                <w:lang w:val="en-US"/>
              </w:rPr>
            </w:rPrChange>
          </w:rPr>
          <w:t xml:space="preserve"> le</w:t>
        </w:r>
        <w:proofErr w:type="gramEnd"/>
        <w:r w:rsidRPr="007D6FA8">
          <w:rPr>
            <w:rPrChange w:id="1064" w:author="rachid chon" w:date="2023-02-23T09:45:00Z">
              <w:rPr>
                <w:lang w:val="en-US"/>
              </w:rPr>
            </w:rPrChange>
          </w:rPr>
          <w:t xml:space="preserve"> reste </w:t>
        </w:r>
        <w:proofErr w:type="spellStart"/>
        <w:r w:rsidRPr="007D6FA8">
          <w:rPr>
            <w:rPrChange w:id="1065" w:author="rachid chon" w:date="2023-02-23T09:45:00Z">
              <w:rPr>
                <w:lang w:val="en-US"/>
              </w:rPr>
            </w:rPrChange>
          </w:rPr>
          <w:t>a</w:t>
        </w:r>
        <w:proofErr w:type="spellEnd"/>
        <w:r w:rsidRPr="007D6FA8">
          <w:rPr>
            <w:rPrChange w:id="1066" w:author="rachid chon" w:date="2023-02-23T09:45:00Z">
              <w:rPr>
                <w:lang w:val="en-US"/>
              </w:rPr>
            </w:rPrChange>
          </w:rPr>
          <w:t xml:space="preserve"> p</w:t>
        </w:r>
        <w:r>
          <w:t>artir de l’</w:t>
        </w:r>
        <w:proofErr w:type="spellStart"/>
        <w:r>
          <w:t>e</w:t>
        </w:r>
      </w:ins>
      <w:ins w:id="1067" w:author="rachid chon" w:date="2023-02-23T09:46:00Z">
        <w:r>
          <w:t>tape</w:t>
        </w:r>
        <w:proofErr w:type="spellEnd"/>
        <w:r>
          <w:t xml:space="preserve"> 5</w:t>
        </w:r>
      </w:ins>
    </w:p>
    <w:p w14:paraId="7D04F903" w14:textId="1B23E0B7" w:rsidR="007D6FA8" w:rsidRDefault="00467CCC" w:rsidP="00467CCC">
      <w:pPr>
        <w:pStyle w:val="Titre"/>
        <w:rPr>
          <w:ins w:id="1068" w:author="rachid chon" w:date="2023-02-23T09:55:00Z"/>
        </w:rPr>
      </w:pPr>
      <w:ins w:id="1069" w:author="rachid chon" w:date="2023-02-23T09:55:00Z">
        <w:r>
          <w:t>Test unitaires</w:t>
        </w:r>
      </w:ins>
    </w:p>
    <w:p w14:paraId="155A6435" w14:textId="77777777" w:rsidR="00467CCC" w:rsidRPr="00467CCC" w:rsidRDefault="00467CCC" w:rsidP="00467CCC">
      <w:pPr>
        <w:rPr>
          <w:ins w:id="1070" w:author="rachid chon" w:date="2023-02-23T09:56:00Z"/>
          <w:color w:val="00B0F0"/>
          <w:rPrChange w:id="1071" w:author="rachid chon" w:date="2023-02-23T09:57:00Z">
            <w:rPr>
              <w:ins w:id="1072" w:author="rachid chon" w:date="2023-02-23T09:56:00Z"/>
            </w:rPr>
          </w:rPrChange>
        </w:rPr>
      </w:pPr>
      <w:ins w:id="1073" w:author="rachid chon" w:date="2023-02-23T09:56:00Z">
        <w:r w:rsidRPr="00467CCC">
          <w:rPr>
            <w:color w:val="00B0F0"/>
            <w:rPrChange w:id="1074" w:author="rachid chon" w:date="2023-02-23T09:57:00Z">
              <w:rPr/>
            </w:rPrChange>
          </w:rPr>
          <w:t>Étape 3 : Conception de l'interface utilisateur</w:t>
        </w:r>
      </w:ins>
    </w:p>
    <w:p w14:paraId="47C2F043" w14:textId="77777777" w:rsidR="00467CCC" w:rsidRPr="00467CCC" w:rsidRDefault="00467CCC" w:rsidP="00467CCC">
      <w:pPr>
        <w:rPr>
          <w:ins w:id="1075" w:author="rachid chon" w:date="2023-02-23T09:56:00Z"/>
          <w:color w:val="00B0F0"/>
          <w:rPrChange w:id="1076" w:author="rachid chon" w:date="2023-02-23T09:57:00Z">
            <w:rPr>
              <w:ins w:id="1077" w:author="rachid chon" w:date="2023-02-23T09:56:00Z"/>
            </w:rPr>
          </w:rPrChange>
        </w:rPr>
      </w:pPr>
      <w:ins w:id="1078" w:author="rachid chon" w:date="2023-02-23T09:56:00Z">
        <w:r w:rsidRPr="00467CCC">
          <w:rPr>
            <w:color w:val="00B0F0"/>
            <w:rPrChange w:id="1079" w:author="rachid chon" w:date="2023-02-23T09:57:00Z">
              <w:rPr/>
            </w:rPrChange>
          </w:rPr>
          <w:t>La conception de l'interface utilisateur est une étape importante pour assurer l'expérience utilisateur optimale. Nous allons créer un design simple et intuitif pour faciliter la compréhension des utilisateurs et leur permettre de prendre des décisions éclairées. Nous allons créer des wireframes pour chacune des pages de l'interface utilisateur et les soumettre pour validation aux parties prenantes.</w:t>
        </w:r>
      </w:ins>
    </w:p>
    <w:p w14:paraId="1C881E39" w14:textId="77777777" w:rsidR="00467CCC" w:rsidRPr="00467CCC" w:rsidRDefault="00467CCC" w:rsidP="00467CCC">
      <w:pPr>
        <w:rPr>
          <w:ins w:id="1080" w:author="rachid chon" w:date="2023-02-23T09:56:00Z"/>
          <w:color w:val="00B0F0"/>
          <w:rPrChange w:id="1081" w:author="rachid chon" w:date="2023-02-23T09:57:00Z">
            <w:rPr>
              <w:ins w:id="1082" w:author="rachid chon" w:date="2023-02-23T09:56:00Z"/>
            </w:rPr>
          </w:rPrChange>
        </w:rPr>
      </w:pPr>
      <w:ins w:id="1083" w:author="rachid chon" w:date="2023-02-23T09:56:00Z">
        <w:r w:rsidRPr="00467CCC">
          <w:rPr>
            <w:color w:val="00B0F0"/>
            <w:rPrChange w:id="1084" w:author="rachid chon" w:date="2023-02-23T09:57:00Z">
              <w:rPr/>
            </w:rPrChange>
          </w:rPr>
          <w:t>La page d'accueil de l'application sera la première page à s'afficher. Elle comportera un bouton de mise à jour manuelle des données et une option pour lancer la mise à jour automatique. La page d'accueil permettra également aux utilisateurs de filtrer les données selon leurs besoins. La page d'accueil ressemblera à ceci :</w:t>
        </w:r>
      </w:ins>
    </w:p>
    <w:p w14:paraId="2CFC290E" w14:textId="53C6BE33" w:rsidR="00467CCC" w:rsidRPr="00467CCC" w:rsidRDefault="00467CCC" w:rsidP="00467CCC">
      <w:pPr>
        <w:rPr>
          <w:ins w:id="1085" w:author="rachid chon" w:date="2023-02-23T09:56:00Z"/>
          <w:color w:val="00B0F0"/>
          <w:rPrChange w:id="1086" w:author="rachid chon" w:date="2023-02-23T09:57:00Z">
            <w:rPr>
              <w:ins w:id="1087" w:author="rachid chon" w:date="2023-02-23T09:56:00Z"/>
            </w:rPr>
          </w:rPrChange>
        </w:rPr>
      </w:pPr>
      <w:ins w:id="1088" w:author="rachid chon" w:date="2023-02-23T09:56:00Z">
        <w:r w:rsidRPr="00467CCC">
          <w:rPr>
            <w:noProof/>
            <w:color w:val="00B0F0"/>
            <w:rPrChange w:id="1089" w:author="rachid chon" w:date="2023-02-23T09:57:00Z">
              <w:rPr>
                <w:noProof/>
              </w:rPr>
            </w:rPrChange>
          </w:rPr>
          <w:drawing>
            <wp:inline distT="0" distB="0" distL="0" distR="0" wp14:anchorId="361D0DA6" wp14:editId="67917F1F">
              <wp:extent cx="1533525" cy="771525"/>
              <wp:effectExtent l="0" t="0" r="9525" b="9525"/>
              <wp:docPr id="7" name="Image 7" descr="Wireframe Page d'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reframe Page d'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60BFC857" w14:textId="77777777" w:rsidR="00467CCC" w:rsidRPr="00467CCC" w:rsidRDefault="00467CCC" w:rsidP="00467CCC">
      <w:pPr>
        <w:rPr>
          <w:ins w:id="1090" w:author="rachid chon" w:date="2023-02-23T09:56:00Z"/>
          <w:color w:val="00B0F0"/>
          <w:rPrChange w:id="1091" w:author="rachid chon" w:date="2023-02-23T09:57:00Z">
            <w:rPr>
              <w:ins w:id="1092" w:author="rachid chon" w:date="2023-02-23T09:56:00Z"/>
            </w:rPr>
          </w:rPrChange>
        </w:rPr>
      </w:pPr>
      <w:ins w:id="1093" w:author="rachid chon" w:date="2023-02-23T09:56:00Z">
        <w:r w:rsidRPr="00467CCC">
          <w:rPr>
            <w:color w:val="00B0F0"/>
            <w:rPrChange w:id="1094" w:author="rachid chon" w:date="2023-02-23T09:57:00Z">
              <w:rPr/>
            </w:rPrChange>
          </w:rPr>
          <w:t>La page de visualisation des données sera la deuxième page à s'afficher. Elle permettra aux utilisateurs de visualiser les données collectées sous forme de graphiques et de tableaux de bord. Les graphiques aideront les utilisateurs à comprendre les tendances et à prendre des décisions éclairées. La page de visualisation des données ressemblera à ceci :</w:t>
        </w:r>
      </w:ins>
    </w:p>
    <w:p w14:paraId="38758BAC" w14:textId="55681179" w:rsidR="00467CCC" w:rsidRPr="00467CCC" w:rsidRDefault="00467CCC" w:rsidP="00467CCC">
      <w:pPr>
        <w:rPr>
          <w:ins w:id="1095" w:author="rachid chon" w:date="2023-02-23T09:56:00Z"/>
          <w:color w:val="00B0F0"/>
          <w:rPrChange w:id="1096" w:author="rachid chon" w:date="2023-02-23T09:57:00Z">
            <w:rPr>
              <w:ins w:id="1097" w:author="rachid chon" w:date="2023-02-23T09:56:00Z"/>
            </w:rPr>
          </w:rPrChange>
        </w:rPr>
      </w:pPr>
      <w:ins w:id="1098" w:author="rachid chon" w:date="2023-02-23T09:56:00Z">
        <w:r w:rsidRPr="00467CCC">
          <w:rPr>
            <w:noProof/>
            <w:color w:val="00B0F0"/>
            <w:rPrChange w:id="1099" w:author="rachid chon" w:date="2023-02-23T09:57:00Z">
              <w:rPr>
                <w:noProof/>
              </w:rPr>
            </w:rPrChange>
          </w:rPr>
          <w:drawing>
            <wp:inline distT="0" distB="0" distL="0" distR="0" wp14:anchorId="13A16C1A" wp14:editId="458333D3">
              <wp:extent cx="1533525" cy="771525"/>
              <wp:effectExtent l="0" t="0" r="9525" b="9525"/>
              <wp:docPr id="6" name="Image 6" descr="Wireframe Page de visualisation des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reframe Page de visualisation des donné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107C05B3" w14:textId="77777777" w:rsidR="00467CCC" w:rsidRPr="00467CCC" w:rsidRDefault="00467CCC" w:rsidP="00467CCC">
      <w:pPr>
        <w:rPr>
          <w:ins w:id="1100" w:author="rachid chon" w:date="2023-02-23T09:56:00Z"/>
          <w:color w:val="00B0F0"/>
          <w:rPrChange w:id="1101" w:author="rachid chon" w:date="2023-02-23T09:57:00Z">
            <w:rPr>
              <w:ins w:id="1102" w:author="rachid chon" w:date="2023-02-23T09:56:00Z"/>
            </w:rPr>
          </w:rPrChange>
        </w:rPr>
      </w:pPr>
      <w:ins w:id="1103" w:author="rachid chon" w:date="2023-02-23T09:56:00Z">
        <w:r w:rsidRPr="00467CCC">
          <w:rPr>
            <w:color w:val="00B0F0"/>
            <w:rPrChange w:id="1104" w:author="rachid chon" w:date="2023-02-23T09:57:00Z">
              <w:rPr/>
            </w:rPrChange>
          </w:rPr>
          <w:t>La page de filtrage et de tri sera la troisième page à s'afficher. Elle permettra aux utilisateurs de filtrer et de trier les données collectées selon leurs besoins. La page de filtrage et de tri ressemblera à ceci :</w:t>
        </w:r>
      </w:ins>
    </w:p>
    <w:p w14:paraId="00F3710F" w14:textId="539B438D" w:rsidR="00467CCC" w:rsidRPr="00467CCC" w:rsidRDefault="00467CCC" w:rsidP="00467CCC">
      <w:pPr>
        <w:rPr>
          <w:ins w:id="1105" w:author="rachid chon" w:date="2023-02-23T09:56:00Z"/>
          <w:color w:val="00B0F0"/>
          <w:rPrChange w:id="1106" w:author="rachid chon" w:date="2023-02-23T09:57:00Z">
            <w:rPr>
              <w:ins w:id="1107" w:author="rachid chon" w:date="2023-02-23T09:56:00Z"/>
            </w:rPr>
          </w:rPrChange>
        </w:rPr>
      </w:pPr>
      <w:ins w:id="1108" w:author="rachid chon" w:date="2023-02-23T09:56:00Z">
        <w:r w:rsidRPr="00467CCC">
          <w:rPr>
            <w:noProof/>
            <w:color w:val="00B0F0"/>
            <w:rPrChange w:id="1109" w:author="rachid chon" w:date="2023-02-23T09:57:00Z">
              <w:rPr>
                <w:noProof/>
              </w:rPr>
            </w:rPrChange>
          </w:rPr>
          <w:drawing>
            <wp:inline distT="0" distB="0" distL="0" distR="0" wp14:anchorId="32BCF045" wp14:editId="216FA861">
              <wp:extent cx="1533525" cy="771525"/>
              <wp:effectExtent l="0" t="0" r="9525" b="9525"/>
              <wp:docPr id="5" name="Image 5" descr="Wireframe Page de filtrage et de 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reframe Page de filtrage et de tr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771525"/>
                      </a:xfrm>
                      <a:prstGeom prst="rect">
                        <a:avLst/>
                      </a:prstGeom>
                      <a:noFill/>
                      <a:ln>
                        <a:noFill/>
                      </a:ln>
                    </pic:spPr>
                  </pic:pic>
                </a:graphicData>
              </a:graphic>
            </wp:inline>
          </w:drawing>
        </w:r>
      </w:ins>
    </w:p>
    <w:p w14:paraId="1644F570" w14:textId="77777777" w:rsidR="00467CCC" w:rsidRPr="00467CCC" w:rsidRDefault="00467CCC" w:rsidP="00467CCC">
      <w:pPr>
        <w:rPr>
          <w:ins w:id="1110" w:author="rachid chon" w:date="2023-02-23T09:56:00Z"/>
          <w:color w:val="00B0F0"/>
          <w:rPrChange w:id="1111" w:author="rachid chon" w:date="2023-02-23T09:57:00Z">
            <w:rPr>
              <w:ins w:id="1112" w:author="rachid chon" w:date="2023-02-23T09:56:00Z"/>
            </w:rPr>
          </w:rPrChange>
        </w:rPr>
      </w:pPr>
      <w:ins w:id="1113" w:author="rachid chon" w:date="2023-02-23T09:56:00Z">
        <w:r w:rsidRPr="00467CCC">
          <w:rPr>
            <w:color w:val="00B0F0"/>
            <w:rPrChange w:id="1114" w:author="rachid chon" w:date="2023-02-23T09:57:00Z">
              <w:rPr/>
            </w:rPrChange>
          </w:rPr>
          <w:t>Étape 4 : Conception de l'architecture technique</w:t>
        </w:r>
      </w:ins>
    </w:p>
    <w:p w14:paraId="6E888AE0" w14:textId="77777777" w:rsidR="00467CCC" w:rsidRPr="00467CCC" w:rsidRDefault="00467CCC" w:rsidP="00467CCC">
      <w:pPr>
        <w:rPr>
          <w:ins w:id="1115" w:author="rachid chon" w:date="2023-02-23T09:56:00Z"/>
          <w:color w:val="00B0F0"/>
          <w:rPrChange w:id="1116" w:author="rachid chon" w:date="2023-02-23T09:57:00Z">
            <w:rPr>
              <w:ins w:id="1117" w:author="rachid chon" w:date="2023-02-23T09:56:00Z"/>
            </w:rPr>
          </w:rPrChange>
        </w:rPr>
      </w:pPr>
      <w:ins w:id="1118" w:author="rachid chon" w:date="2023-02-23T09:56:00Z">
        <w:r w:rsidRPr="00467CCC">
          <w:rPr>
            <w:color w:val="00B0F0"/>
            <w:rPrChange w:id="1119" w:author="rachid chon" w:date="2023-02-23T09:57:00Z">
              <w:rPr/>
            </w:rPrChange>
          </w:rPr>
          <w:t>L'architecture technique est une étape importante pour garantir la performance, la sécurité et la qualité de l'application. Nous allons concevoir une architecture client-serveur pour garantir une réponse rapide et une gestion efficace des requêtes.</w:t>
        </w:r>
      </w:ins>
    </w:p>
    <w:p w14:paraId="074499C5" w14:textId="6DA47F88" w:rsidR="00467CCC" w:rsidRPr="00467CCC" w:rsidRDefault="00467CCC" w:rsidP="00467CCC">
      <w:pPr>
        <w:rPr>
          <w:ins w:id="1120" w:author="rachid chon" w:date="2023-02-23T09:56:00Z"/>
          <w:color w:val="00B0F0"/>
          <w:rPrChange w:id="1121" w:author="rachid chon" w:date="2023-02-23T09:57:00Z">
            <w:rPr>
              <w:ins w:id="1122" w:author="rachid chon" w:date="2023-02-23T09:56:00Z"/>
            </w:rPr>
          </w:rPrChange>
        </w:rPr>
      </w:pPr>
      <w:ins w:id="1123" w:author="rachid chon" w:date="2023-02-23T09:56:00Z">
        <w:r w:rsidRPr="00467CCC">
          <w:rPr>
            <w:color w:val="00B0F0"/>
            <w:rPrChange w:id="1124" w:author="rachid chon" w:date="2023-02-23T09:57:00Z">
              <w:rPr/>
            </w:rPrChange>
          </w:rPr>
          <w:t xml:space="preserve">Le client sera l'interface utilisateur qui sera développée à l'aide de Flask et </w:t>
        </w:r>
        <w:proofErr w:type="spellStart"/>
        <w:r w:rsidRPr="00467CCC">
          <w:rPr>
            <w:color w:val="00B0F0"/>
            <w:rPrChange w:id="1125" w:author="rachid chon" w:date="2023-02-23T09:57:00Z">
              <w:rPr/>
            </w:rPrChange>
          </w:rPr>
          <w:t>Tkinter</w:t>
        </w:r>
        <w:proofErr w:type="spellEnd"/>
        <w:r w:rsidRPr="00467CCC">
          <w:rPr>
            <w:color w:val="00B0F0"/>
            <w:rPrChange w:id="1126" w:author="rachid chon" w:date="2023-02-23T09:57:00Z">
              <w:rPr/>
            </w:rPrChange>
          </w:rPr>
          <w:t xml:space="preserve"> pour les graphiques, tandis que le serveur sera une application Flask pour la gestion des requêtes HTTP et le stockage des données. Nous allons </w:t>
        </w:r>
      </w:ins>
      <w:proofErr w:type="spellStart"/>
      <w:r w:rsidR="009D50FC">
        <w:rPr>
          <w:color w:val="00B0F0"/>
        </w:rPr>
        <w:t>excel</w:t>
      </w:r>
      <w:proofErr w:type="spellEnd"/>
      <w:r w:rsidR="009D50FC">
        <w:rPr>
          <w:color w:val="00B0F0"/>
        </w:rPr>
        <w:t xml:space="preserve"> </w:t>
      </w:r>
      <w:ins w:id="1127" w:author="rachid chon" w:date="2023-02-23T09:56:00Z">
        <w:r w:rsidRPr="00467CCC">
          <w:rPr>
            <w:color w:val="00B0F0"/>
            <w:rPrChange w:id="1128" w:author="rachid chon" w:date="2023-02-23T09:57:00Z">
              <w:rPr/>
            </w:rPrChange>
          </w:rPr>
          <w:t xml:space="preserve">pour stocker les données </w:t>
        </w:r>
      </w:ins>
      <w:proofErr w:type="spellStart"/>
      <w:r>
        <w:rPr>
          <w:color w:val="00B0F0"/>
        </w:rPr>
        <w:t>reorganis</w:t>
      </w:r>
      <w:ins w:id="1129" w:author="rachid chon" w:date="2023-02-23T09:56:00Z">
        <w:r w:rsidRPr="00467CCC">
          <w:rPr>
            <w:color w:val="00B0F0"/>
            <w:rPrChange w:id="1130" w:author="rachid chon" w:date="2023-02-23T09:57:00Z">
              <w:rPr/>
            </w:rPrChange>
          </w:rPr>
          <w:t>collectées</w:t>
        </w:r>
        <w:proofErr w:type="spellEnd"/>
        <w:r w:rsidRPr="00467CCC">
          <w:rPr>
            <w:color w:val="00B0F0"/>
            <w:rPrChange w:id="1131" w:author="rachid chon" w:date="2023-02-23T09:57:00Z">
              <w:rPr/>
            </w:rPrChange>
          </w:rPr>
          <w:t>.</w:t>
        </w:r>
      </w:ins>
    </w:p>
    <w:p w14:paraId="6DCBC31A" w14:textId="77777777" w:rsidR="00467CCC" w:rsidRPr="00467CCC" w:rsidRDefault="00467CCC" w:rsidP="00467CCC">
      <w:pPr>
        <w:rPr>
          <w:ins w:id="1132" w:author="rachid chon" w:date="2023-02-23T09:56:00Z"/>
          <w:color w:val="00B0F0"/>
          <w:rPrChange w:id="1133" w:author="rachid chon" w:date="2023-02-23T09:57:00Z">
            <w:rPr>
              <w:ins w:id="1134" w:author="rachid chon" w:date="2023-02-23T09:56:00Z"/>
            </w:rPr>
          </w:rPrChange>
        </w:rPr>
      </w:pPr>
      <w:ins w:id="1135" w:author="rachid chon" w:date="2023-02-23T09:56:00Z">
        <w:r w:rsidRPr="00467CCC">
          <w:rPr>
            <w:color w:val="00B0F0"/>
            <w:rPrChange w:id="1136" w:author="rachid chon" w:date="2023-02-23T09:57:00Z">
              <w:rPr/>
            </w:rPrChange>
          </w:rPr>
          <w:t>Le code pour la conception de l'architecture technique ressemblera à ceci :</w:t>
        </w:r>
      </w:ins>
    </w:p>
    <w:p w14:paraId="3D08A08D" w14:textId="77777777" w:rsidR="00467CCC" w:rsidRPr="00467CCC" w:rsidRDefault="00467CCC" w:rsidP="00467CCC">
      <w:pPr>
        <w:rPr>
          <w:ins w:id="1137" w:author="rachid chon" w:date="2023-02-23T09:56:00Z"/>
          <w:color w:val="00B0F0"/>
          <w:lang w:val="en-US"/>
          <w:rPrChange w:id="1138" w:author="rachid chon" w:date="2023-02-23T09:57:00Z">
            <w:rPr>
              <w:ins w:id="1139" w:author="rachid chon" w:date="2023-02-23T09:56:00Z"/>
            </w:rPr>
          </w:rPrChange>
        </w:rPr>
      </w:pPr>
      <w:proofErr w:type="spellStart"/>
      <w:ins w:id="1140" w:author="rachid chon" w:date="2023-02-23T09:56:00Z">
        <w:r w:rsidRPr="00467CCC">
          <w:rPr>
            <w:color w:val="00B0F0"/>
            <w:lang w:val="en-US"/>
            <w:rPrChange w:id="1141" w:author="rachid chon" w:date="2023-02-23T09:57:00Z">
              <w:rPr/>
            </w:rPrChange>
          </w:rPr>
          <w:t>pythonCopy</w:t>
        </w:r>
        <w:proofErr w:type="spellEnd"/>
        <w:r w:rsidRPr="00467CCC">
          <w:rPr>
            <w:color w:val="00B0F0"/>
            <w:lang w:val="en-US"/>
            <w:rPrChange w:id="1142" w:author="rachid chon" w:date="2023-02-23T09:57:00Z">
              <w:rPr/>
            </w:rPrChange>
          </w:rPr>
          <w:t xml:space="preserve"> code</w:t>
        </w:r>
      </w:ins>
    </w:p>
    <w:p w14:paraId="0F040E7A" w14:textId="77777777" w:rsidR="00467CCC" w:rsidRPr="00467CCC" w:rsidRDefault="00467CCC" w:rsidP="00467CCC">
      <w:pPr>
        <w:rPr>
          <w:ins w:id="1143" w:author="rachid chon" w:date="2023-02-23T09:56:00Z"/>
          <w:color w:val="00B0F0"/>
          <w:lang w:val="en-US"/>
          <w:rPrChange w:id="1144" w:author="rachid chon" w:date="2023-02-23T09:57:00Z">
            <w:rPr>
              <w:ins w:id="1145" w:author="rachid chon" w:date="2023-02-23T09:56:00Z"/>
            </w:rPr>
          </w:rPrChange>
        </w:rPr>
      </w:pPr>
      <w:ins w:id="1146" w:author="rachid chon" w:date="2023-02-23T09:56:00Z">
        <w:r w:rsidRPr="00467CCC">
          <w:rPr>
            <w:color w:val="00B0F0"/>
            <w:lang w:val="en-US"/>
            <w:rPrChange w:id="1147" w:author="rachid chon" w:date="2023-02-23T09:57:00Z">
              <w:rPr/>
            </w:rPrChange>
          </w:rPr>
          <w:t xml:space="preserve">from flask import Flask, </w:t>
        </w:r>
        <w:proofErr w:type="spellStart"/>
        <w:r w:rsidRPr="00467CCC">
          <w:rPr>
            <w:color w:val="00B0F0"/>
            <w:lang w:val="en-US"/>
            <w:rPrChange w:id="1148" w:author="rachid chon" w:date="2023-02-23T09:57:00Z">
              <w:rPr/>
            </w:rPrChange>
          </w:rPr>
          <w:t>render_template</w:t>
        </w:r>
        <w:proofErr w:type="spellEnd"/>
        <w:r w:rsidRPr="00467CCC">
          <w:rPr>
            <w:color w:val="00B0F0"/>
            <w:lang w:val="en-US"/>
            <w:rPrChange w:id="1149" w:author="rachid chon" w:date="2023-02-23T09:57:00Z">
              <w:rPr/>
            </w:rPrChange>
          </w:rPr>
          <w:t xml:space="preserve">, request import sqlite3 app = Flask(__name__) @app.route('/') def home(): return </w:t>
        </w:r>
        <w:proofErr w:type="spellStart"/>
        <w:r w:rsidRPr="00467CCC">
          <w:rPr>
            <w:color w:val="00B0F0"/>
            <w:lang w:val="en-US"/>
            <w:rPrChange w:id="1150" w:author="rachid chon" w:date="2023-02-23T09:57:00Z">
              <w:rPr/>
            </w:rPrChange>
          </w:rPr>
          <w:t>render_template</w:t>
        </w:r>
        <w:proofErr w:type="spellEnd"/>
        <w:r w:rsidRPr="00467CCC">
          <w:rPr>
            <w:color w:val="00B0F0"/>
            <w:lang w:val="en-US"/>
            <w:rPrChange w:id="1151" w:author="rachid chon" w:date="2023-02-23T09:57:00Z">
              <w:rPr/>
            </w:rPrChange>
          </w:rPr>
          <w:t xml:space="preserve">('home.html') @app.route('/visualisation') def </w:t>
        </w:r>
        <w:proofErr w:type="spellStart"/>
        <w:r w:rsidRPr="00467CCC">
          <w:rPr>
            <w:color w:val="00B0F0"/>
            <w:lang w:val="en-US"/>
            <w:rPrChange w:id="1152" w:author="rachid chon" w:date="2023-02-23T09:57:00Z">
              <w:rPr/>
            </w:rPrChange>
          </w:rPr>
          <w:t>visualisation</w:t>
        </w:r>
        <w:proofErr w:type="spellEnd"/>
        <w:r w:rsidRPr="00467CCC">
          <w:rPr>
            <w:color w:val="00B0F0"/>
            <w:lang w:val="en-US"/>
            <w:rPrChange w:id="1153" w:author="rachid chon" w:date="2023-02-23T09:57:00Z">
              <w:rPr/>
            </w:rPrChange>
          </w:rPr>
          <w:t xml:space="preserve">(): return </w:t>
        </w:r>
        <w:proofErr w:type="spellStart"/>
        <w:r w:rsidRPr="00467CCC">
          <w:rPr>
            <w:color w:val="00B0F0"/>
            <w:lang w:val="en-US"/>
            <w:rPrChange w:id="1154" w:author="rachid chon" w:date="2023-02-23T09:57:00Z">
              <w:rPr/>
            </w:rPrChange>
          </w:rPr>
          <w:t>render_template</w:t>
        </w:r>
        <w:proofErr w:type="spellEnd"/>
        <w:r w:rsidRPr="00467CCC">
          <w:rPr>
            <w:color w:val="00B0F0"/>
            <w:lang w:val="en-US"/>
            <w:rPrChange w:id="1155" w:author="rachid chon" w:date="2023-02-23T09:57:00Z">
              <w:rPr/>
            </w:rPrChange>
          </w:rPr>
          <w:t xml:space="preserve">('visualisation.html') @app.route('/filtrage') def </w:t>
        </w:r>
        <w:proofErr w:type="spellStart"/>
        <w:r w:rsidRPr="00467CCC">
          <w:rPr>
            <w:color w:val="00B0F0"/>
            <w:lang w:val="en-US"/>
            <w:rPrChange w:id="1156" w:author="rachid chon" w:date="2023-02-23T09:57:00Z">
              <w:rPr/>
            </w:rPrChange>
          </w:rPr>
          <w:t>filtrage</w:t>
        </w:r>
        <w:proofErr w:type="spellEnd"/>
        <w:r w:rsidRPr="00467CCC">
          <w:rPr>
            <w:color w:val="00B0F0"/>
            <w:lang w:val="en-US"/>
            <w:rPrChange w:id="1157" w:author="rachid chon" w:date="2023-02-23T09:57:00Z">
              <w:rPr/>
            </w:rPrChange>
          </w:rPr>
          <w:t xml:space="preserve">(): return </w:t>
        </w:r>
        <w:proofErr w:type="spellStart"/>
        <w:r w:rsidRPr="00467CCC">
          <w:rPr>
            <w:color w:val="00B0F0"/>
            <w:lang w:val="en-US"/>
            <w:rPrChange w:id="1158" w:author="rachid chon" w:date="2023-02-23T09:57:00Z">
              <w:rPr/>
            </w:rPrChange>
          </w:rPr>
          <w:t>render_template</w:t>
        </w:r>
        <w:proofErr w:type="spellEnd"/>
        <w:r w:rsidRPr="00467CCC">
          <w:rPr>
            <w:color w:val="00B0F0"/>
            <w:lang w:val="en-US"/>
            <w:rPrChange w:id="1159" w:author="rachid chon" w:date="2023-02-23T09:57:00Z">
              <w:rPr/>
            </w:rPrChange>
          </w:rPr>
          <w:t xml:space="preserve">('filtrage.html') if __name__ == '__main__': </w:t>
        </w:r>
        <w:proofErr w:type="spellStart"/>
        <w:r w:rsidRPr="00467CCC">
          <w:rPr>
            <w:color w:val="00B0F0"/>
            <w:lang w:val="en-US"/>
            <w:rPrChange w:id="1160" w:author="rachid chon" w:date="2023-02-23T09:57:00Z">
              <w:rPr/>
            </w:rPrChange>
          </w:rPr>
          <w:t>app.run</w:t>
        </w:r>
        <w:proofErr w:type="spellEnd"/>
        <w:r w:rsidRPr="00467CCC">
          <w:rPr>
            <w:color w:val="00B0F0"/>
            <w:lang w:val="en-US"/>
            <w:rPrChange w:id="1161" w:author="rachid chon" w:date="2023-02-23T09:57:00Z">
              <w:rPr/>
            </w:rPrChange>
          </w:rPr>
          <w:t xml:space="preserve">(debug=True) </w:t>
        </w:r>
      </w:ins>
    </w:p>
    <w:p w14:paraId="29AC1C36" w14:textId="77777777" w:rsidR="00467CCC" w:rsidRPr="00467CCC" w:rsidRDefault="00467CCC" w:rsidP="00467CCC">
      <w:pPr>
        <w:rPr>
          <w:ins w:id="1162" w:author="rachid chon" w:date="2023-02-23T09:56:00Z"/>
          <w:color w:val="00B0F0"/>
          <w:rPrChange w:id="1163" w:author="rachid chon" w:date="2023-02-23T09:57:00Z">
            <w:rPr>
              <w:ins w:id="1164" w:author="rachid chon" w:date="2023-02-23T09:56:00Z"/>
            </w:rPr>
          </w:rPrChange>
        </w:rPr>
      </w:pPr>
      <w:ins w:id="1165" w:author="rachid chon" w:date="2023-02-23T09:56:00Z">
        <w:r w:rsidRPr="00467CCC">
          <w:rPr>
            <w:color w:val="00B0F0"/>
            <w:rPrChange w:id="1166" w:author="rachid chon" w:date="2023-02-23T09:57:00Z">
              <w:rPr/>
            </w:rPrChange>
          </w:rPr>
          <w:t>Étape 5 : Conception de la sécurité</w:t>
        </w:r>
      </w:ins>
    </w:p>
    <w:p w14:paraId="3A81A0D9" w14:textId="0B9523F6" w:rsidR="00467CCC" w:rsidRPr="00467CCC" w:rsidRDefault="00467CCC" w:rsidP="00467CCC">
      <w:pPr>
        <w:rPr>
          <w:ins w:id="1167" w:author="rachid chon" w:date="2023-02-23T09:56:00Z"/>
          <w:color w:val="00B0F0"/>
          <w:rPrChange w:id="1168" w:author="rachid chon" w:date="2023-02-23T09:57:00Z">
            <w:rPr>
              <w:ins w:id="1169" w:author="rachid chon" w:date="2023-02-23T09:56:00Z"/>
            </w:rPr>
          </w:rPrChange>
        </w:rPr>
      </w:pPr>
      <w:ins w:id="1170" w:author="rachid chon" w:date="2023-02-23T09:56:00Z">
        <w:r w:rsidRPr="00467CCC">
          <w:rPr>
            <w:color w:val="00B0F0"/>
            <w:rPrChange w:id="1171" w:author="rachid chon" w:date="2023-02-23T09:57:00Z">
              <w:rPr/>
            </w:rPrChange>
          </w:rPr>
          <w:t>La sécurité est une étape importante pour garantir la confidentialité des données collectées. Nous allons mettre en place une politique de sécurité stricte pour garantir que les données collectées sont stockées de manière sécurisée. L'application sera également protégée par une authentification basée sur un nom d'utilisateur et un mot de passe.</w:t>
        </w:r>
      </w:ins>
    </w:p>
    <w:p w14:paraId="1A0480C6" w14:textId="77777777" w:rsidR="00467CCC" w:rsidRPr="00467CCC" w:rsidRDefault="00467CCC" w:rsidP="00467CCC">
      <w:pPr>
        <w:rPr>
          <w:ins w:id="1172" w:author="rachid chon" w:date="2023-02-23T09:56:00Z"/>
          <w:color w:val="00B0F0"/>
          <w:rPrChange w:id="1173" w:author="rachid chon" w:date="2023-02-23T09:57:00Z">
            <w:rPr>
              <w:ins w:id="1174" w:author="rachid chon" w:date="2023-02-23T09:56:00Z"/>
            </w:rPr>
          </w:rPrChange>
        </w:rPr>
      </w:pPr>
      <w:ins w:id="1175" w:author="rachid chon" w:date="2023-02-23T09:56:00Z">
        <w:r w:rsidRPr="00467CCC">
          <w:rPr>
            <w:color w:val="00B0F0"/>
            <w:rPrChange w:id="1176" w:author="rachid chon" w:date="2023-02-23T09:57:00Z">
              <w:rPr/>
            </w:rPrChange>
          </w:rPr>
          <w:t xml:space="preserve">Nous allons mettre en place une politique de gestion de la sécurité </w:t>
        </w:r>
        <w:proofErr w:type="gramStart"/>
        <w:r w:rsidRPr="00467CCC">
          <w:rPr>
            <w:color w:val="00B0F0"/>
            <w:rPrChange w:id="1177" w:author="rachid chon" w:date="2023-02-23T09:57:00Z">
              <w:rPr/>
            </w:rPrChange>
          </w:rPr>
          <w:t>des donnée</w:t>
        </w:r>
        <w:proofErr w:type="gramEnd"/>
      </w:ins>
    </w:p>
    <w:p w14:paraId="4A707E02" w14:textId="3EC3AD95" w:rsidR="00467CCC" w:rsidRPr="00467CCC" w:rsidRDefault="00467CCC" w:rsidP="00467CCC">
      <w:pPr>
        <w:rPr>
          <w:ins w:id="1178" w:author="rachid chon" w:date="2023-02-23T09:55:00Z"/>
          <w:color w:val="00B0F0"/>
          <w:rPrChange w:id="1179" w:author="rachid chon" w:date="2023-02-23T09:57:00Z">
            <w:rPr>
              <w:ins w:id="1180" w:author="rachid chon" w:date="2023-02-23T09:55:00Z"/>
            </w:rPr>
          </w:rPrChange>
        </w:rPr>
      </w:pPr>
    </w:p>
    <w:p w14:paraId="4E2250E7" w14:textId="77777777" w:rsidR="00467CCC" w:rsidRPr="00467CCC" w:rsidRDefault="00467CCC" w:rsidP="00467CCC">
      <w:pPr>
        <w:rPr>
          <w:ins w:id="1181" w:author="rachid chon" w:date="2023-02-23T09:57:00Z"/>
          <w:color w:val="00B0F0"/>
          <w:rPrChange w:id="1182" w:author="rachid chon" w:date="2023-02-23T09:57:00Z">
            <w:rPr>
              <w:ins w:id="1183" w:author="rachid chon" w:date="2023-02-23T09:57:00Z"/>
            </w:rPr>
          </w:rPrChange>
        </w:rPr>
      </w:pPr>
      <w:ins w:id="1184" w:author="rachid chon" w:date="2023-02-23T09:57:00Z">
        <w:r w:rsidRPr="00467CCC">
          <w:rPr>
            <w:color w:val="00B0F0"/>
            <w:rPrChange w:id="1185" w:author="rachid chon" w:date="2023-02-23T09:57:00Z">
              <w:rPr/>
            </w:rPrChange>
          </w:rPr>
          <w:t>Tests unitaires nécessaires :</w:t>
        </w:r>
      </w:ins>
    </w:p>
    <w:p w14:paraId="1586928D" w14:textId="77777777" w:rsidR="00467CCC" w:rsidRPr="00467CCC" w:rsidRDefault="00467CCC" w:rsidP="00467CCC">
      <w:pPr>
        <w:numPr>
          <w:ilvl w:val="0"/>
          <w:numId w:val="72"/>
        </w:numPr>
        <w:rPr>
          <w:ins w:id="1186" w:author="rachid chon" w:date="2023-02-23T09:57:00Z"/>
          <w:color w:val="00B0F0"/>
          <w:rPrChange w:id="1187" w:author="rachid chon" w:date="2023-02-23T09:57:00Z">
            <w:rPr>
              <w:ins w:id="1188" w:author="rachid chon" w:date="2023-02-23T09:57:00Z"/>
            </w:rPr>
          </w:rPrChange>
        </w:rPr>
      </w:pPr>
      <w:ins w:id="1189" w:author="rachid chon" w:date="2023-02-23T09:57:00Z">
        <w:r w:rsidRPr="00467CCC">
          <w:rPr>
            <w:color w:val="00B0F0"/>
            <w:rPrChange w:id="1190" w:author="rachid chon" w:date="2023-02-23T09:57:00Z">
              <w:rPr/>
            </w:rPrChange>
          </w:rPr>
          <w:t>Test d'authentification pour s'assurer que l'authentification fonctionne correctement.</w:t>
        </w:r>
      </w:ins>
    </w:p>
    <w:p w14:paraId="66B0E7FD" w14:textId="77777777" w:rsidR="00467CCC" w:rsidRPr="00467CCC" w:rsidRDefault="00467CCC" w:rsidP="00467CCC">
      <w:pPr>
        <w:numPr>
          <w:ilvl w:val="0"/>
          <w:numId w:val="72"/>
        </w:numPr>
        <w:rPr>
          <w:ins w:id="1191" w:author="rachid chon" w:date="2023-02-23T09:57:00Z"/>
          <w:color w:val="00B0F0"/>
          <w:rPrChange w:id="1192" w:author="rachid chon" w:date="2023-02-23T09:57:00Z">
            <w:rPr>
              <w:ins w:id="1193" w:author="rachid chon" w:date="2023-02-23T09:57:00Z"/>
            </w:rPr>
          </w:rPrChange>
        </w:rPr>
      </w:pPr>
      <w:ins w:id="1194" w:author="rachid chon" w:date="2023-02-23T09:57:00Z">
        <w:r w:rsidRPr="00467CCC">
          <w:rPr>
            <w:color w:val="00B0F0"/>
            <w:rPrChange w:id="1195" w:author="rachid chon" w:date="2023-02-23T09:57:00Z">
              <w:rPr/>
            </w:rPrChange>
          </w:rPr>
          <w:t>Test de cryptage pour s'assurer que les données stockées dans la base de données sont correctement cryptées.</w:t>
        </w:r>
      </w:ins>
    </w:p>
    <w:p w14:paraId="2BC0BAAA" w14:textId="77777777" w:rsidR="00467CCC" w:rsidRPr="00467CCC" w:rsidRDefault="00467CCC" w:rsidP="00467CCC">
      <w:pPr>
        <w:numPr>
          <w:ilvl w:val="0"/>
          <w:numId w:val="72"/>
        </w:numPr>
        <w:rPr>
          <w:ins w:id="1196" w:author="rachid chon" w:date="2023-02-23T09:57:00Z"/>
          <w:color w:val="00B0F0"/>
          <w:rPrChange w:id="1197" w:author="rachid chon" w:date="2023-02-23T09:57:00Z">
            <w:rPr>
              <w:ins w:id="1198" w:author="rachid chon" w:date="2023-02-23T09:57:00Z"/>
            </w:rPr>
          </w:rPrChange>
        </w:rPr>
      </w:pPr>
      <w:ins w:id="1199" w:author="rachid chon" w:date="2023-02-23T09:57:00Z">
        <w:r w:rsidRPr="00467CCC">
          <w:rPr>
            <w:color w:val="00B0F0"/>
            <w:rPrChange w:id="1200" w:author="rachid chon" w:date="2023-02-23T09:57:00Z">
              <w:rPr/>
            </w:rPrChange>
          </w:rPr>
          <w:t>Test de gestion des droits d'accès pour s'assurer que les utilisateurs ont les droits appropriés en fonction de leur rôle.</w:t>
        </w:r>
      </w:ins>
    </w:p>
    <w:p w14:paraId="1BC5D8DD" w14:textId="77777777" w:rsidR="00467CCC" w:rsidRPr="00467CCC" w:rsidRDefault="00467CCC" w:rsidP="00467CCC">
      <w:pPr>
        <w:rPr>
          <w:ins w:id="1201" w:author="rachid chon" w:date="2023-02-23T09:57:00Z"/>
          <w:color w:val="00B0F0"/>
          <w:rPrChange w:id="1202" w:author="rachid chon" w:date="2023-02-23T09:57:00Z">
            <w:rPr>
              <w:ins w:id="1203" w:author="rachid chon" w:date="2023-02-23T09:57:00Z"/>
            </w:rPr>
          </w:rPrChange>
        </w:rPr>
      </w:pPr>
      <w:ins w:id="1204" w:author="rachid chon" w:date="2023-02-23T09:57:00Z">
        <w:r w:rsidRPr="00467CCC">
          <w:rPr>
            <w:color w:val="00B0F0"/>
            <w:rPrChange w:id="1205" w:author="rachid chon" w:date="2023-02-23T09:57:00Z">
              <w:rPr/>
            </w:rPrChange>
          </w:rPr>
          <w:t>Extrait de code : Voici un exemple de code pour l'authentification :</w:t>
        </w:r>
      </w:ins>
    </w:p>
    <w:p w14:paraId="101D463E" w14:textId="77777777" w:rsidR="00467CCC" w:rsidRPr="00467CCC" w:rsidRDefault="00467CCC" w:rsidP="00467CCC">
      <w:pPr>
        <w:rPr>
          <w:ins w:id="1206" w:author="rachid chon" w:date="2023-02-23T09:57:00Z"/>
          <w:color w:val="00B0F0"/>
          <w:lang w:val="en-US"/>
          <w:rPrChange w:id="1207" w:author="rachid chon" w:date="2023-02-23T09:57:00Z">
            <w:rPr>
              <w:ins w:id="1208" w:author="rachid chon" w:date="2023-02-23T09:57:00Z"/>
            </w:rPr>
          </w:rPrChange>
        </w:rPr>
      </w:pPr>
      <w:proofErr w:type="spellStart"/>
      <w:ins w:id="1209" w:author="rachid chon" w:date="2023-02-23T09:57:00Z">
        <w:r w:rsidRPr="00467CCC">
          <w:rPr>
            <w:color w:val="00B0F0"/>
            <w:lang w:val="en-US"/>
            <w:rPrChange w:id="1210" w:author="rachid chon" w:date="2023-02-23T09:57:00Z">
              <w:rPr/>
            </w:rPrChange>
          </w:rPr>
          <w:t>pythonCopy</w:t>
        </w:r>
        <w:proofErr w:type="spellEnd"/>
        <w:r w:rsidRPr="00467CCC">
          <w:rPr>
            <w:color w:val="00B0F0"/>
            <w:lang w:val="en-US"/>
            <w:rPrChange w:id="1211" w:author="rachid chon" w:date="2023-02-23T09:57:00Z">
              <w:rPr/>
            </w:rPrChange>
          </w:rPr>
          <w:t xml:space="preserve"> code</w:t>
        </w:r>
      </w:ins>
    </w:p>
    <w:p w14:paraId="4E1C7597" w14:textId="77777777" w:rsidR="00467CCC" w:rsidRPr="00467CCC" w:rsidRDefault="00467CCC" w:rsidP="00467CCC">
      <w:pPr>
        <w:rPr>
          <w:ins w:id="1212" w:author="rachid chon" w:date="2023-02-23T09:57:00Z"/>
          <w:color w:val="00B0F0"/>
          <w:lang w:val="en-US"/>
          <w:rPrChange w:id="1213" w:author="rachid chon" w:date="2023-02-23T09:57:00Z">
            <w:rPr>
              <w:ins w:id="1214" w:author="rachid chon" w:date="2023-02-23T09:57:00Z"/>
            </w:rPr>
          </w:rPrChange>
        </w:rPr>
      </w:pPr>
      <w:ins w:id="1215" w:author="rachid chon" w:date="2023-02-23T09:57:00Z">
        <w:r w:rsidRPr="00467CCC">
          <w:rPr>
            <w:color w:val="00B0F0"/>
            <w:lang w:val="en-US"/>
            <w:rPrChange w:id="1216" w:author="rachid chon" w:date="2023-02-23T09:57:00Z">
              <w:rPr/>
            </w:rPrChange>
          </w:rPr>
          <w:t xml:space="preserve">from flask import Flask, request, </w:t>
        </w:r>
        <w:proofErr w:type="spellStart"/>
        <w:r w:rsidRPr="00467CCC">
          <w:rPr>
            <w:color w:val="00B0F0"/>
            <w:lang w:val="en-US"/>
            <w:rPrChange w:id="1217" w:author="rachid chon" w:date="2023-02-23T09:57:00Z">
              <w:rPr/>
            </w:rPrChange>
          </w:rPr>
          <w:t>jsonify</w:t>
        </w:r>
        <w:proofErr w:type="spellEnd"/>
        <w:r w:rsidRPr="00467CCC">
          <w:rPr>
            <w:color w:val="00B0F0"/>
            <w:lang w:val="en-US"/>
            <w:rPrChange w:id="1218" w:author="rachid chon" w:date="2023-02-23T09:57:00Z">
              <w:rPr/>
            </w:rPrChange>
          </w:rPr>
          <w:t xml:space="preserve">, </w:t>
        </w:r>
        <w:proofErr w:type="spellStart"/>
        <w:r w:rsidRPr="00467CCC">
          <w:rPr>
            <w:color w:val="00B0F0"/>
            <w:lang w:val="en-US"/>
            <w:rPrChange w:id="1219" w:author="rachid chon" w:date="2023-02-23T09:57:00Z">
              <w:rPr/>
            </w:rPrChange>
          </w:rPr>
          <w:t>make_response</w:t>
        </w:r>
        <w:proofErr w:type="spellEnd"/>
        <w:r w:rsidRPr="00467CCC">
          <w:rPr>
            <w:color w:val="00B0F0"/>
            <w:lang w:val="en-US"/>
            <w:rPrChange w:id="1220" w:author="rachid chon" w:date="2023-02-23T09:57:00Z">
              <w:rPr/>
            </w:rPrChange>
          </w:rPr>
          <w:t xml:space="preserve"> import </w:t>
        </w:r>
        <w:proofErr w:type="spellStart"/>
        <w:r w:rsidRPr="00467CCC">
          <w:rPr>
            <w:color w:val="00B0F0"/>
            <w:lang w:val="en-US"/>
            <w:rPrChange w:id="1221" w:author="rachid chon" w:date="2023-02-23T09:57:00Z">
              <w:rPr/>
            </w:rPrChange>
          </w:rPr>
          <w:t>jwt</w:t>
        </w:r>
        <w:proofErr w:type="spellEnd"/>
        <w:r w:rsidRPr="00467CCC">
          <w:rPr>
            <w:color w:val="00B0F0"/>
            <w:lang w:val="en-US"/>
            <w:rPrChange w:id="1222" w:author="rachid chon" w:date="2023-02-23T09:57:00Z">
              <w:rPr/>
            </w:rPrChange>
          </w:rPr>
          <w:t xml:space="preserve"> import datetime from </w:t>
        </w:r>
        <w:proofErr w:type="spellStart"/>
        <w:r w:rsidRPr="00467CCC">
          <w:rPr>
            <w:color w:val="00B0F0"/>
            <w:lang w:val="en-US"/>
            <w:rPrChange w:id="1223" w:author="rachid chon" w:date="2023-02-23T09:57:00Z">
              <w:rPr/>
            </w:rPrChange>
          </w:rPr>
          <w:t>functools</w:t>
        </w:r>
        <w:proofErr w:type="spellEnd"/>
        <w:r w:rsidRPr="00467CCC">
          <w:rPr>
            <w:color w:val="00B0F0"/>
            <w:lang w:val="en-US"/>
            <w:rPrChange w:id="1224" w:author="rachid chon" w:date="2023-02-23T09:57:00Z">
              <w:rPr/>
            </w:rPrChange>
          </w:rPr>
          <w:t xml:space="preserve"> import wraps app = Flask(__name__) </w:t>
        </w:r>
        <w:proofErr w:type="spellStart"/>
        <w:r w:rsidRPr="00467CCC">
          <w:rPr>
            <w:color w:val="00B0F0"/>
            <w:lang w:val="en-US"/>
            <w:rPrChange w:id="1225" w:author="rachid chon" w:date="2023-02-23T09:57:00Z">
              <w:rPr/>
            </w:rPrChange>
          </w:rPr>
          <w:t>app.config</w:t>
        </w:r>
        <w:proofErr w:type="spellEnd"/>
        <w:r w:rsidRPr="00467CCC">
          <w:rPr>
            <w:color w:val="00B0F0"/>
            <w:lang w:val="en-US"/>
            <w:rPrChange w:id="1226" w:author="rachid chon" w:date="2023-02-23T09:57:00Z">
              <w:rPr/>
            </w:rPrChange>
          </w:rPr>
          <w:t>['SECRET_KEY'] = '</w:t>
        </w:r>
        <w:proofErr w:type="spellStart"/>
        <w:r w:rsidRPr="00467CCC">
          <w:rPr>
            <w:color w:val="00B0F0"/>
            <w:lang w:val="en-US"/>
            <w:rPrChange w:id="1227" w:author="rachid chon" w:date="2023-02-23T09:57:00Z">
              <w:rPr/>
            </w:rPrChange>
          </w:rPr>
          <w:t>thisissecret</w:t>
        </w:r>
        <w:proofErr w:type="spellEnd"/>
        <w:r w:rsidRPr="00467CCC">
          <w:rPr>
            <w:color w:val="00B0F0"/>
            <w:lang w:val="en-US"/>
            <w:rPrChange w:id="1228" w:author="rachid chon" w:date="2023-02-23T09:57:00Z">
              <w:rPr/>
            </w:rPrChange>
          </w:rPr>
          <w:t xml:space="preserve">' def </w:t>
        </w:r>
        <w:proofErr w:type="spellStart"/>
        <w:r w:rsidRPr="00467CCC">
          <w:rPr>
            <w:color w:val="00B0F0"/>
            <w:lang w:val="en-US"/>
            <w:rPrChange w:id="1229" w:author="rachid chon" w:date="2023-02-23T09:57:00Z">
              <w:rPr/>
            </w:rPrChange>
          </w:rPr>
          <w:t>token_required</w:t>
        </w:r>
        <w:proofErr w:type="spellEnd"/>
        <w:r w:rsidRPr="00467CCC">
          <w:rPr>
            <w:color w:val="00B0F0"/>
            <w:lang w:val="en-US"/>
            <w:rPrChange w:id="1230" w:author="rachid chon" w:date="2023-02-23T09:57:00Z">
              <w:rPr/>
            </w:rPrChange>
          </w:rPr>
          <w:t>(f): @wraps(f) def decorated(*</w:t>
        </w:r>
        <w:proofErr w:type="spellStart"/>
        <w:r w:rsidRPr="00467CCC">
          <w:rPr>
            <w:color w:val="00B0F0"/>
            <w:lang w:val="en-US"/>
            <w:rPrChange w:id="1231" w:author="rachid chon" w:date="2023-02-23T09:57:00Z">
              <w:rPr/>
            </w:rPrChange>
          </w:rPr>
          <w:t>args</w:t>
        </w:r>
        <w:proofErr w:type="spellEnd"/>
        <w:r w:rsidRPr="00467CCC">
          <w:rPr>
            <w:color w:val="00B0F0"/>
            <w:lang w:val="en-US"/>
            <w:rPrChange w:id="1232" w:author="rachid chon" w:date="2023-02-23T09:57:00Z">
              <w:rPr/>
            </w:rPrChange>
          </w:rPr>
          <w:t>, **</w:t>
        </w:r>
        <w:proofErr w:type="spellStart"/>
        <w:r w:rsidRPr="00467CCC">
          <w:rPr>
            <w:color w:val="00B0F0"/>
            <w:lang w:val="en-US"/>
            <w:rPrChange w:id="1233" w:author="rachid chon" w:date="2023-02-23T09:57:00Z">
              <w:rPr/>
            </w:rPrChange>
          </w:rPr>
          <w:t>kwargs</w:t>
        </w:r>
        <w:proofErr w:type="spellEnd"/>
        <w:r w:rsidRPr="00467CCC">
          <w:rPr>
            <w:color w:val="00B0F0"/>
            <w:lang w:val="en-US"/>
            <w:rPrChange w:id="1234" w:author="rachid chon" w:date="2023-02-23T09:57:00Z">
              <w:rPr/>
            </w:rPrChange>
          </w:rPr>
          <w:t xml:space="preserve">): token = </w:t>
        </w:r>
        <w:proofErr w:type="spellStart"/>
        <w:r w:rsidRPr="00467CCC">
          <w:rPr>
            <w:color w:val="00B0F0"/>
            <w:lang w:val="en-US"/>
            <w:rPrChange w:id="1235" w:author="rachid chon" w:date="2023-02-23T09:57:00Z">
              <w:rPr/>
            </w:rPrChange>
          </w:rPr>
          <w:t>request.args.get</w:t>
        </w:r>
        <w:proofErr w:type="spellEnd"/>
        <w:r w:rsidRPr="00467CCC">
          <w:rPr>
            <w:color w:val="00B0F0"/>
            <w:lang w:val="en-US"/>
            <w:rPrChange w:id="1236" w:author="rachid chon" w:date="2023-02-23T09:57:00Z">
              <w:rPr/>
            </w:rPrChange>
          </w:rPr>
          <w:t xml:space="preserve">('token') if not token: return </w:t>
        </w:r>
        <w:proofErr w:type="spellStart"/>
        <w:r w:rsidRPr="00467CCC">
          <w:rPr>
            <w:color w:val="00B0F0"/>
            <w:lang w:val="en-US"/>
            <w:rPrChange w:id="1237" w:author="rachid chon" w:date="2023-02-23T09:57:00Z">
              <w:rPr/>
            </w:rPrChange>
          </w:rPr>
          <w:t>jsonify</w:t>
        </w:r>
        <w:proofErr w:type="spellEnd"/>
        <w:r w:rsidRPr="00467CCC">
          <w:rPr>
            <w:color w:val="00B0F0"/>
            <w:lang w:val="en-US"/>
            <w:rPrChange w:id="1238" w:author="rachid chon" w:date="2023-02-23T09:57:00Z">
              <w:rPr/>
            </w:rPrChange>
          </w:rPr>
          <w:t xml:space="preserve">({'message': 'Token is missing!'}), 401 try: data = </w:t>
        </w:r>
        <w:proofErr w:type="spellStart"/>
        <w:r w:rsidRPr="00467CCC">
          <w:rPr>
            <w:color w:val="00B0F0"/>
            <w:lang w:val="en-US"/>
            <w:rPrChange w:id="1239" w:author="rachid chon" w:date="2023-02-23T09:57:00Z">
              <w:rPr/>
            </w:rPrChange>
          </w:rPr>
          <w:t>jwt.decode</w:t>
        </w:r>
        <w:proofErr w:type="spellEnd"/>
        <w:r w:rsidRPr="00467CCC">
          <w:rPr>
            <w:color w:val="00B0F0"/>
            <w:lang w:val="en-US"/>
            <w:rPrChange w:id="1240" w:author="rachid chon" w:date="2023-02-23T09:57:00Z">
              <w:rPr/>
            </w:rPrChange>
          </w:rPr>
          <w:t xml:space="preserve">(token, </w:t>
        </w:r>
        <w:proofErr w:type="spellStart"/>
        <w:r w:rsidRPr="00467CCC">
          <w:rPr>
            <w:color w:val="00B0F0"/>
            <w:lang w:val="en-US"/>
            <w:rPrChange w:id="1241" w:author="rachid chon" w:date="2023-02-23T09:57:00Z">
              <w:rPr/>
            </w:rPrChange>
          </w:rPr>
          <w:t>app.config</w:t>
        </w:r>
        <w:proofErr w:type="spellEnd"/>
        <w:r w:rsidRPr="00467CCC">
          <w:rPr>
            <w:color w:val="00B0F0"/>
            <w:lang w:val="en-US"/>
            <w:rPrChange w:id="1242" w:author="rachid chon" w:date="2023-02-23T09:57:00Z">
              <w:rPr/>
            </w:rPrChange>
          </w:rPr>
          <w:t xml:space="preserve">['SECRET_KEY']) except: return </w:t>
        </w:r>
        <w:proofErr w:type="spellStart"/>
        <w:r w:rsidRPr="00467CCC">
          <w:rPr>
            <w:color w:val="00B0F0"/>
            <w:lang w:val="en-US"/>
            <w:rPrChange w:id="1243" w:author="rachid chon" w:date="2023-02-23T09:57:00Z">
              <w:rPr/>
            </w:rPrChange>
          </w:rPr>
          <w:t>jsonify</w:t>
        </w:r>
        <w:proofErr w:type="spellEnd"/>
        <w:r w:rsidRPr="00467CCC">
          <w:rPr>
            <w:color w:val="00B0F0"/>
            <w:lang w:val="en-US"/>
            <w:rPrChange w:id="1244" w:author="rachid chon" w:date="2023-02-23T09:57:00Z">
              <w:rPr/>
            </w:rPrChange>
          </w:rPr>
          <w:t>({'message': 'Token is invalid!'}), 401 return f(*</w:t>
        </w:r>
        <w:proofErr w:type="spellStart"/>
        <w:r w:rsidRPr="00467CCC">
          <w:rPr>
            <w:color w:val="00B0F0"/>
            <w:lang w:val="en-US"/>
            <w:rPrChange w:id="1245" w:author="rachid chon" w:date="2023-02-23T09:57:00Z">
              <w:rPr/>
            </w:rPrChange>
          </w:rPr>
          <w:t>args</w:t>
        </w:r>
        <w:proofErr w:type="spellEnd"/>
        <w:r w:rsidRPr="00467CCC">
          <w:rPr>
            <w:color w:val="00B0F0"/>
            <w:lang w:val="en-US"/>
            <w:rPrChange w:id="1246" w:author="rachid chon" w:date="2023-02-23T09:57:00Z">
              <w:rPr/>
            </w:rPrChange>
          </w:rPr>
          <w:t>, **</w:t>
        </w:r>
        <w:proofErr w:type="spellStart"/>
        <w:r w:rsidRPr="00467CCC">
          <w:rPr>
            <w:color w:val="00B0F0"/>
            <w:lang w:val="en-US"/>
            <w:rPrChange w:id="1247" w:author="rachid chon" w:date="2023-02-23T09:57:00Z">
              <w:rPr/>
            </w:rPrChange>
          </w:rPr>
          <w:t>kwargs</w:t>
        </w:r>
        <w:proofErr w:type="spellEnd"/>
        <w:r w:rsidRPr="00467CCC">
          <w:rPr>
            <w:color w:val="00B0F0"/>
            <w:lang w:val="en-US"/>
            <w:rPrChange w:id="1248" w:author="rachid chon" w:date="2023-02-23T09:57:00Z">
              <w:rPr/>
            </w:rPrChange>
          </w:rPr>
          <w:t xml:space="preserve">) return decorated @app.route('/unprotected') def unprotected(): return </w:t>
        </w:r>
        <w:proofErr w:type="spellStart"/>
        <w:r w:rsidRPr="00467CCC">
          <w:rPr>
            <w:color w:val="00B0F0"/>
            <w:lang w:val="en-US"/>
            <w:rPrChange w:id="1249" w:author="rachid chon" w:date="2023-02-23T09:57:00Z">
              <w:rPr/>
            </w:rPrChange>
          </w:rPr>
          <w:t>jsonify</w:t>
        </w:r>
        <w:proofErr w:type="spellEnd"/>
        <w:r w:rsidRPr="00467CCC">
          <w:rPr>
            <w:color w:val="00B0F0"/>
            <w:lang w:val="en-US"/>
            <w:rPrChange w:id="1250" w:author="rachid chon" w:date="2023-02-23T09:57:00Z">
              <w:rPr/>
            </w:rPrChange>
          </w:rPr>
          <w:t>({'message': 'Anyone can view this!'}) @</w:t>
        </w:r>
        <w:proofErr w:type="gramStart"/>
        <w:r w:rsidRPr="00467CCC">
          <w:rPr>
            <w:color w:val="00B0F0"/>
            <w:lang w:val="en-US"/>
            <w:rPrChange w:id="1251" w:author="rachid chon" w:date="2023-02-23T09:57:00Z">
              <w:rPr/>
            </w:rPrChange>
          </w:rPr>
          <w:t>app.route</w:t>
        </w:r>
        <w:proofErr w:type="gramEnd"/>
        <w:r w:rsidRPr="00467CCC">
          <w:rPr>
            <w:color w:val="00B0F0"/>
            <w:lang w:val="en-US"/>
            <w:rPrChange w:id="1252" w:author="rachid chon" w:date="2023-02-23T09:57:00Z">
              <w:rPr/>
            </w:rPrChange>
          </w:rPr>
          <w:t xml:space="preserve">('/protected') @token_required def protected(): return </w:t>
        </w:r>
        <w:proofErr w:type="spellStart"/>
        <w:r w:rsidRPr="00467CCC">
          <w:rPr>
            <w:color w:val="00B0F0"/>
            <w:lang w:val="en-US"/>
            <w:rPrChange w:id="1253" w:author="rachid chon" w:date="2023-02-23T09:57:00Z">
              <w:rPr/>
            </w:rPrChange>
          </w:rPr>
          <w:t>jsonify</w:t>
        </w:r>
        <w:proofErr w:type="spellEnd"/>
        <w:r w:rsidRPr="00467CCC">
          <w:rPr>
            <w:color w:val="00B0F0"/>
            <w:lang w:val="en-US"/>
            <w:rPrChange w:id="1254" w:author="rachid chon" w:date="2023-02-23T09:57:00Z">
              <w:rPr/>
            </w:rPrChange>
          </w:rPr>
          <w:t xml:space="preserve">({'message': 'This is only available for people with valid tokens.'}) </w:t>
        </w:r>
      </w:ins>
    </w:p>
    <w:p w14:paraId="34D7FD1E" w14:textId="77777777" w:rsidR="00467CCC" w:rsidRPr="00467CCC" w:rsidRDefault="00467CCC" w:rsidP="00467CCC">
      <w:pPr>
        <w:rPr>
          <w:ins w:id="1255" w:author="rachid chon" w:date="2023-02-23T09:57:00Z"/>
          <w:color w:val="00B0F0"/>
          <w:rPrChange w:id="1256" w:author="rachid chon" w:date="2023-02-23T09:57:00Z">
            <w:rPr>
              <w:ins w:id="1257" w:author="rachid chon" w:date="2023-02-23T09:57:00Z"/>
            </w:rPr>
          </w:rPrChange>
        </w:rPr>
      </w:pPr>
      <w:ins w:id="1258" w:author="rachid chon" w:date="2023-02-23T09:57:00Z">
        <w:r w:rsidRPr="00467CCC">
          <w:rPr>
            <w:color w:val="00B0F0"/>
            <w:rPrChange w:id="1259" w:author="rachid chon" w:date="2023-02-23T09:57:00Z">
              <w:rPr/>
            </w:rPrChange>
          </w:rPr>
          <w:t>Ce code utilise un décorateur pour vérifier si l'utilisateur a un jeton valide avant d'autoriser l'accès à la route protégée.</w:t>
        </w:r>
      </w:ins>
    </w:p>
    <w:p w14:paraId="5D164AE1" w14:textId="77777777" w:rsidR="00467CCC" w:rsidRPr="00467CCC" w:rsidRDefault="00467CCC" w:rsidP="00467CCC">
      <w:pPr>
        <w:rPr>
          <w:ins w:id="1260" w:author="rachid chon" w:date="2023-02-23T09:57:00Z"/>
          <w:color w:val="00B0F0"/>
          <w:rPrChange w:id="1261" w:author="rachid chon" w:date="2023-02-23T09:57:00Z">
            <w:rPr>
              <w:ins w:id="1262" w:author="rachid chon" w:date="2023-02-23T09:57:00Z"/>
            </w:rPr>
          </w:rPrChange>
        </w:rPr>
      </w:pPr>
      <w:ins w:id="1263" w:author="rachid chon" w:date="2023-02-23T09:57:00Z">
        <w:r w:rsidRPr="00467CCC">
          <w:rPr>
            <w:color w:val="00B0F0"/>
            <w:rPrChange w:id="1264" w:author="rachid chon" w:date="2023-02-23T09:57:00Z">
              <w:rPr/>
            </w:rPrChange>
          </w:rPr>
          <w:t>Étape 6 : Conception des performances</w:t>
        </w:r>
      </w:ins>
    </w:p>
    <w:p w14:paraId="3B43718E" w14:textId="77777777" w:rsidR="00467CCC" w:rsidRPr="00467CCC" w:rsidRDefault="00467CCC" w:rsidP="00467CCC">
      <w:pPr>
        <w:rPr>
          <w:ins w:id="1265" w:author="rachid chon" w:date="2023-02-23T09:57:00Z"/>
          <w:color w:val="00B0F0"/>
          <w:rPrChange w:id="1266" w:author="rachid chon" w:date="2023-02-23T09:57:00Z">
            <w:rPr>
              <w:ins w:id="1267" w:author="rachid chon" w:date="2023-02-23T09:57:00Z"/>
            </w:rPr>
          </w:rPrChange>
        </w:rPr>
      </w:pPr>
      <w:ins w:id="1268" w:author="rachid chon" w:date="2023-02-23T09:57:00Z">
        <w:r w:rsidRPr="00467CCC">
          <w:rPr>
            <w:color w:val="00B0F0"/>
            <w:rPrChange w:id="1269" w:author="rachid chon" w:date="2023-02-23T09:57:00Z">
              <w:rPr/>
            </w:rPrChange>
          </w:rPr>
          <w:t>Dans cette étape, nous allons concevoir les exigences de performances de l'application.</w:t>
        </w:r>
      </w:ins>
    </w:p>
    <w:p w14:paraId="256829EE" w14:textId="77777777" w:rsidR="00467CCC" w:rsidRPr="00467CCC" w:rsidRDefault="00467CCC" w:rsidP="00467CCC">
      <w:pPr>
        <w:rPr>
          <w:ins w:id="1270" w:author="rachid chon" w:date="2023-02-23T09:57:00Z"/>
          <w:color w:val="00B0F0"/>
          <w:rPrChange w:id="1271" w:author="rachid chon" w:date="2023-02-23T09:57:00Z">
            <w:rPr>
              <w:ins w:id="1272" w:author="rachid chon" w:date="2023-02-23T09:57:00Z"/>
            </w:rPr>
          </w:rPrChange>
        </w:rPr>
      </w:pPr>
      <w:ins w:id="1273" w:author="rachid chon" w:date="2023-02-23T09:57:00Z">
        <w:r w:rsidRPr="00467CCC">
          <w:rPr>
            <w:color w:val="00B0F0"/>
            <w:rPrChange w:id="1274" w:author="rachid chon" w:date="2023-02-23T09:57:00Z">
              <w:rPr/>
            </w:rPrChange>
          </w:rPr>
          <w:t>a. Exigences de performances : L'application devra avoir une réponse rapide, avec un temps de réponse maximal de 5 secondes. Elle devra également être capable de gérer un nombre important d'utilisateurs et de requêtes en même temps.</w:t>
        </w:r>
      </w:ins>
    </w:p>
    <w:p w14:paraId="281D6508" w14:textId="77777777" w:rsidR="00467CCC" w:rsidRPr="00467CCC" w:rsidRDefault="00467CCC" w:rsidP="00467CCC">
      <w:pPr>
        <w:rPr>
          <w:ins w:id="1275" w:author="rachid chon" w:date="2023-02-23T09:57:00Z"/>
          <w:color w:val="00B0F0"/>
          <w:rPrChange w:id="1276" w:author="rachid chon" w:date="2023-02-23T09:57:00Z">
            <w:rPr>
              <w:ins w:id="1277" w:author="rachid chon" w:date="2023-02-23T09:57:00Z"/>
            </w:rPr>
          </w:rPrChange>
        </w:rPr>
      </w:pPr>
      <w:ins w:id="1278" w:author="rachid chon" w:date="2023-02-23T09:57:00Z">
        <w:r w:rsidRPr="00467CCC">
          <w:rPr>
            <w:color w:val="00B0F0"/>
            <w:rPrChange w:id="1279" w:author="rachid chon" w:date="2023-02-23T09:57:00Z">
              <w:rPr/>
            </w:rPrChange>
          </w:rPr>
          <w:t>b. Politique de sauvegarde et de récupération de données : Nous mettrons en place une politique de sauvegarde régulière des données pour garantir que les données sont toujours disponibles en cas de panne du serveur ou de tout autre problème technique.</w:t>
        </w:r>
      </w:ins>
    </w:p>
    <w:p w14:paraId="0AB9A805" w14:textId="33CB671E" w:rsidR="00467CCC" w:rsidRPr="00467CCC" w:rsidRDefault="00467CCC" w:rsidP="00467CCC">
      <w:pPr>
        <w:rPr>
          <w:ins w:id="1280" w:author="rachid chon" w:date="2023-02-23T09:57:00Z"/>
          <w:color w:val="00B0F0"/>
          <w:rPrChange w:id="1281" w:author="rachid chon" w:date="2023-02-23T09:57:00Z">
            <w:rPr>
              <w:ins w:id="1282" w:author="rachid chon" w:date="2023-02-23T09:57:00Z"/>
            </w:rPr>
          </w:rPrChange>
        </w:rPr>
      </w:pPr>
      <w:ins w:id="1283" w:author="rachid chon" w:date="2023-02-23T09:57:00Z">
        <w:r w:rsidRPr="00467CCC">
          <w:rPr>
            <w:color w:val="00B0F0"/>
            <w:rPrChange w:id="1284" w:author="rachid chon" w:date="2023-02-23T09:57:00Z">
              <w:rPr/>
            </w:rPrChange>
          </w:rPr>
          <w:t>c. Politique de gestion de la mémoire et des ressources système : Nous surveillerons régulièrement l'utilisation de la mémoire et des ressources système pour garantir que l'</w:t>
        </w:r>
      </w:ins>
      <w:r w:rsidR="00E165D8">
        <w:rPr>
          <w:color w:val="00B0F0"/>
        </w:rPr>
        <w:t>application n’est pas trop gourmande en ressources</w:t>
      </w:r>
    </w:p>
    <w:p w14:paraId="73E6F847" w14:textId="17EA312F" w:rsidR="00467CCC" w:rsidRDefault="00467CCC" w:rsidP="00467CCC"/>
    <w:p w14:paraId="0E6D9F42" w14:textId="760BC23F" w:rsidR="00E165D8" w:rsidRDefault="00E165D8" w:rsidP="00467CCC"/>
    <w:p w14:paraId="69FB9630" w14:textId="73914C56" w:rsidR="00E165D8" w:rsidRPr="00E165D8" w:rsidRDefault="00E165D8" w:rsidP="00E165D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fr-FR"/>
        </w:rPr>
      </w:pPr>
      <w:proofErr w:type="gramStart"/>
      <w:r w:rsidRPr="00E165D8">
        <w:rPr>
          <w:rFonts w:ascii="Segoe UI" w:eastAsia="Times New Roman" w:hAnsi="Segoe UI" w:cs="Segoe UI"/>
          <w:color w:val="D1D5DB"/>
          <w:sz w:val="24"/>
          <w:szCs w:val="24"/>
          <w:lang w:eastAsia="fr-FR"/>
        </w:rPr>
        <w:t>et</w:t>
      </w:r>
      <w:proofErr w:type="gramEnd"/>
      <w:r w:rsidRPr="00E165D8">
        <w:rPr>
          <w:rFonts w:ascii="Segoe UI" w:eastAsia="Times New Roman" w:hAnsi="Segoe UI" w:cs="Segoe UI"/>
          <w:color w:val="D1D5DB"/>
          <w:sz w:val="24"/>
          <w:szCs w:val="24"/>
          <w:lang w:eastAsia="fr-FR"/>
        </w:rPr>
        <w:t xml:space="preserve"> fonctionnelles que vous avez définies :</w:t>
      </w:r>
    </w:p>
    <w:p w14:paraId="73BD9A0F" w14:textId="77777777" w:rsidR="00E165D8" w:rsidRPr="00E165D8" w:rsidRDefault="00E165D8" w:rsidP="00E165D8">
      <w:pPr>
        <w:numPr>
          <w:ilvl w:val="0"/>
          <w:numId w:val="7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main.py : Il vous reste à ajouter le code pour les fonctionnalités suivantes :</w:t>
      </w:r>
    </w:p>
    <w:p w14:paraId="4BCC1D7F"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Bouton de mise à jour des données : permet aux utilisateurs de mettre à jour manuellement les données collectées sur les sites web d'enchères.</w:t>
      </w:r>
    </w:p>
    <w:p w14:paraId="70946847"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Mise à jour automatique : permet la mise à jour automatique et quotidienne des données collectées sur les sites web d'enchères.</w:t>
      </w:r>
    </w:p>
    <w:p w14:paraId="08714F27"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Installation automatique des paquets manquants ou obsolètes : permet l'installation automatique des paquets nécessaires à l'exécution de l'application qui manquent ou qui sont obsolètes.</w:t>
      </w:r>
    </w:p>
    <w:p w14:paraId="7DF6393F"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Dashboard : permet la visualisation et l'analyse des données collectées sous forme de graphiques et de tableaux de bord. Elle sera conçue </w:t>
      </w:r>
      <w:proofErr w:type="gramStart"/>
      <w:r w:rsidRPr="00E165D8">
        <w:rPr>
          <w:rFonts w:ascii="Segoe UI" w:eastAsia="Times New Roman" w:hAnsi="Segoe UI" w:cs="Segoe UI"/>
          <w:color w:val="D1D5DB"/>
          <w:sz w:val="24"/>
          <w:szCs w:val="24"/>
          <w:lang w:eastAsia="fr-FR"/>
        </w:rPr>
        <w:t>de manière à ce</w:t>
      </w:r>
      <w:proofErr w:type="gramEnd"/>
      <w:r w:rsidRPr="00E165D8">
        <w:rPr>
          <w:rFonts w:ascii="Segoe UI" w:eastAsia="Times New Roman" w:hAnsi="Segoe UI" w:cs="Segoe UI"/>
          <w:color w:val="D1D5DB"/>
          <w:sz w:val="24"/>
          <w:szCs w:val="24"/>
          <w:lang w:eastAsia="fr-FR"/>
        </w:rPr>
        <w:t xml:space="preserve"> que les utilisateurs puissent facilement comprendre les tendances et prendre des décisions éclairées.</w:t>
      </w:r>
    </w:p>
    <w:p w14:paraId="69FF1AEC" w14:textId="77777777" w:rsidR="00E165D8" w:rsidRPr="00E165D8" w:rsidRDefault="00E165D8" w:rsidP="00E165D8">
      <w:pPr>
        <w:numPr>
          <w:ilvl w:val="0"/>
          <w:numId w:val="7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Fonctionnalités de filtrage et de tri : permet aux utilisateurs de filtrer et de trier les données collectées selon leurs besoins.</w:t>
      </w:r>
    </w:p>
    <w:p w14:paraId="7AB8C572" w14:textId="77777777" w:rsidR="00E165D8" w:rsidRPr="00E165D8" w:rsidRDefault="00E165D8" w:rsidP="00E165D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Il est important de respecter l'architecture logicielle de l'application et d'utiliser les technologies que vous avez spécifiées dans les spécifications techniques. Vous devrez également mettre en place les mesures de sécurité et de performances que vous avez définies.</w:t>
      </w:r>
    </w:p>
    <w:p w14:paraId="1D7B8DF8" w14:textId="4A321804"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scraper.py : Le fichier scraper.py doit contenir le code pour extraire les données des sites web d'enchères. Vous devez utiliser </w:t>
      </w:r>
      <w:proofErr w:type="spellStart"/>
      <w:r w:rsidRPr="00E165D8">
        <w:rPr>
          <w:rFonts w:ascii="Segoe UI" w:eastAsia="Times New Roman" w:hAnsi="Segoe UI" w:cs="Segoe UI"/>
          <w:color w:val="D1D5DB"/>
          <w:sz w:val="24"/>
          <w:szCs w:val="24"/>
          <w:lang w:eastAsia="fr-FR"/>
        </w:rPr>
        <w:t>BeautifulSoup</w:t>
      </w:r>
      <w:proofErr w:type="spellEnd"/>
      <w:r w:rsidRPr="00E165D8">
        <w:rPr>
          <w:rFonts w:ascii="Segoe UI" w:eastAsia="Times New Roman" w:hAnsi="Segoe UI" w:cs="Segoe UI"/>
          <w:color w:val="D1D5DB"/>
          <w:sz w:val="24"/>
          <w:szCs w:val="24"/>
          <w:lang w:eastAsia="fr-FR"/>
        </w:rPr>
        <w:t xml:space="preserve"> pour extraire les données des pages web et les stocker dans des fichiers Excel ou CSV. </w:t>
      </w:r>
      <w:r w:rsidR="009D50FC">
        <w:rPr>
          <w:rFonts w:ascii="Segoe UI" w:eastAsia="Times New Roman" w:hAnsi="Segoe UI" w:cs="Segoe UI"/>
          <w:color w:val="D1D5DB"/>
          <w:sz w:val="24"/>
          <w:szCs w:val="24"/>
          <w:lang w:eastAsia="fr-FR"/>
        </w:rPr>
        <w:t xml:space="preserve">Vous devez utiliser le code existant et l’adapter pour qu’il colle au cahier des </w:t>
      </w:r>
      <w:proofErr w:type="spellStart"/>
      <w:r w:rsidR="009D50FC">
        <w:rPr>
          <w:rFonts w:ascii="Segoe UI" w:eastAsia="Times New Roman" w:hAnsi="Segoe UI" w:cs="Segoe UI"/>
          <w:color w:val="D1D5DB"/>
          <w:sz w:val="24"/>
          <w:szCs w:val="24"/>
          <w:lang w:eastAsia="fr-FR"/>
        </w:rPr>
        <w:t>charge</w:t>
      </w:r>
      <w:r w:rsidRPr="00E165D8">
        <w:rPr>
          <w:rFonts w:ascii="Segoe UI" w:eastAsia="Times New Roman" w:hAnsi="Segoe UI" w:cs="Segoe UI"/>
          <w:color w:val="D1D5DB"/>
          <w:sz w:val="24"/>
          <w:szCs w:val="24"/>
          <w:lang w:eastAsia="fr-FR"/>
        </w:rPr>
        <w:t>Vous</w:t>
      </w:r>
      <w:proofErr w:type="spellEnd"/>
      <w:r w:rsidRPr="00E165D8">
        <w:rPr>
          <w:rFonts w:ascii="Segoe UI" w:eastAsia="Times New Roman" w:hAnsi="Segoe UI" w:cs="Segoe UI"/>
          <w:color w:val="D1D5DB"/>
          <w:sz w:val="24"/>
          <w:szCs w:val="24"/>
          <w:lang w:eastAsia="fr-FR"/>
        </w:rPr>
        <w:t xml:space="preserve"> pouvez utiliser des tests unitaires pour vous assurer que le scraper fonctionne correctement.</w:t>
      </w:r>
    </w:p>
    <w:p w14:paraId="280217C5"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data_processing.py : Le fichier data_processing.py doit contenir le code pour traiter les données extraites par le scraper. Vous pouvez utiliser Pandas pour effectuer des opérations de traitement de données telles que le tri, le filtrage et l'analyse statistique. Vous pouvez également utiliser des tests unitaires pour vous assurer que le code fonctionne correctement.</w:t>
      </w:r>
    </w:p>
    <w:p w14:paraId="7356AEA4"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dashboard.py : Le fichier dashboard.py doit contenir le code pour générer les graphiques et les tableaux de bord pour la visualisation des données. Vous pouvez utiliser </w:t>
      </w:r>
      <w:proofErr w:type="spellStart"/>
      <w:r w:rsidRPr="00E165D8">
        <w:rPr>
          <w:rFonts w:ascii="Segoe UI" w:eastAsia="Times New Roman" w:hAnsi="Segoe UI" w:cs="Segoe UI"/>
          <w:color w:val="D1D5DB"/>
          <w:sz w:val="24"/>
          <w:szCs w:val="24"/>
          <w:lang w:eastAsia="fr-FR"/>
        </w:rPr>
        <w:t>Matplotlib</w:t>
      </w:r>
      <w:proofErr w:type="spellEnd"/>
      <w:r w:rsidRPr="00E165D8">
        <w:rPr>
          <w:rFonts w:ascii="Segoe UI" w:eastAsia="Times New Roman" w:hAnsi="Segoe UI" w:cs="Segoe UI"/>
          <w:color w:val="D1D5DB"/>
          <w:sz w:val="24"/>
          <w:szCs w:val="24"/>
          <w:lang w:eastAsia="fr-FR"/>
        </w:rPr>
        <w:t xml:space="preserve"> et </w:t>
      </w:r>
      <w:proofErr w:type="spellStart"/>
      <w:r w:rsidRPr="00E165D8">
        <w:rPr>
          <w:rFonts w:ascii="Segoe UI" w:eastAsia="Times New Roman" w:hAnsi="Segoe UI" w:cs="Segoe UI"/>
          <w:color w:val="D1D5DB"/>
          <w:sz w:val="24"/>
          <w:szCs w:val="24"/>
          <w:lang w:eastAsia="fr-FR"/>
        </w:rPr>
        <w:t>Seaborn</w:t>
      </w:r>
      <w:proofErr w:type="spellEnd"/>
      <w:r w:rsidRPr="00E165D8">
        <w:rPr>
          <w:rFonts w:ascii="Segoe UI" w:eastAsia="Times New Roman" w:hAnsi="Segoe UI" w:cs="Segoe UI"/>
          <w:color w:val="D1D5DB"/>
          <w:sz w:val="24"/>
          <w:szCs w:val="24"/>
          <w:lang w:eastAsia="fr-FR"/>
        </w:rPr>
        <w:t xml:space="preserve"> pour générer des graphiques et des tableaux de bord interactifs. Vous pouvez également utiliser des tests unitaires pour vous assurer que le code fonctionne correctement.</w:t>
      </w:r>
    </w:p>
    <w:p w14:paraId="5F76ADC1"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update.py : Le fichier update.py doit contenir le code pour mettre à jour les données automatiquement tous les jours. Vous pouvez utiliser une tâche planifiée pour exécuter le script tous les jours et mettre à jour les données. Vous pouvez également utiliser des tests unitaires pour vous assurer que le code fonctionne correctement.</w:t>
      </w:r>
    </w:p>
    <w:p w14:paraId="66F4BFC5"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 xml:space="preserve">install_packages.py : Le fichier install_packages.py doit contenir le code pour installer automatiquement les paquets manquants ou obsolètes. Vous pouvez utiliser la commande </w:t>
      </w:r>
      <w:proofErr w:type="spellStart"/>
      <w:r w:rsidRPr="00E165D8">
        <w:rPr>
          <w:rFonts w:ascii="Segoe UI" w:eastAsia="Times New Roman" w:hAnsi="Segoe UI" w:cs="Segoe UI"/>
          <w:color w:val="D1D5DB"/>
          <w:sz w:val="24"/>
          <w:szCs w:val="24"/>
          <w:lang w:eastAsia="fr-FR"/>
        </w:rPr>
        <w:t>pip</w:t>
      </w:r>
      <w:proofErr w:type="spellEnd"/>
      <w:r w:rsidRPr="00E165D8">
        <w:rPr>
          <w:rFonts w:ascii="Segoe UI" w:eastAsia="Times New Roman" w:hAnsi="Segoe UI" w:cs="Segoe UI"/>
          <w:color w:val="D1D5DB"/>
          <w:sz w:val="24"/>
          <w:szCs w:val="24"/>
          <w:lang w:eastAsia="fr-FR"/>
        </w:rPr>
        <w:t xml:space="preserve"> pour installer les paquets nécessaires. Vous pouvez également utiliser des tests unitaires pour vous assurer que le code fonctionne correctement.</w:t>
      </w:r>
    </w:p>
    <w:p w14:paraId="566DCFAB" w14:textId="77777777" w:rsidR="00E165D8" w:rsidRPr="00E165D8" w:rsidRDefault="00E165D8" w:rsidP="00E165D8">
      <w:pPr>
        <w:numPr>
          <w:ilvl w:val="0"/>
          <w:numId w:val="7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165D8">
        <w:rPr>
          <w:rFonts w:ascii="Segoe UI" w:eastAsia="Times New Roman" w:hAnsi="Segoe UI" w:cs="Segoe UI"/>
          <w:color w:val="D1D5DB"/>
          <w:sz w:val="24"/>
          <w:szCs w:val="24"/>
          <w:lang w:eastAsia="fr-FR"/>
        </w:rPr>
        <w:t>backup.py : Le fichier backup.py doit contenir le code pour sauvegarder les données collectées et les stocker dans un emplacement sécurisé. Vous pouvez utiliser une base de données SQLite pour stocker les données et les sauvegarder régulièrement. Vous pouvez également utiliser des tests unitaires pour vous assurer que le code fonction</w:t>
      </w:r>
    </w:p>
    <w:p w14:paraId="1AAD3F69" w14:textId="51F57472" w:rsidR="00E165D8" w:rsidRDefault="00E165D8" w:rsidP="00467CCC"/>
    <w:p w14:paraId="508129A8" w14:textId="4E342DD5" w:rsidR="00680826" w:rsidRDefault="00680826" w:rsidP="00467CCC"/>
    <w:p w14:paraId="4B78D66B"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scraper.py</w:t>
      </w:r>
      <w:r w:rsidRPr="00680826">
        <w:rPr>
          <w:rFonts w:ascii="Segoe UI" w:eastAsia="Times New Roman" w:hAnsi="Segoe UI" w:cs="Segoe UI"/>
          <w:color w:val="D1D5DB"/>
          <w:sz w:val="24"/>
          <w:szCs w:val="24"/>
          <w:lang w:eastAsia="fr-FR"/>
        </w:rPr>
        <w:t xml:space="preserve"> contenant les fonctions pour récupérer les données HTML à partir des sites web, les </w:t>
      </w:r>
      <w:proofErr w:type="spellStart"/>
      <w:r w:rsidRPr="00680826">
        <w:rPr>
          <w:rFonts w:ascii="Segoe UI" w:eastAsia="Times New Roman" w:hAnsi="Segoe UI" w:cs="Segoe UI"/>
          <w:color w:val="D1D5DB"/>
          <w:sz w:val="24"/>
          <w:szCs w:val="24"/>
          <w:lang w:eastAsia="fr-FR"/>
        </w:rPr>
        <w:t>parser</w:t>
      </w:r>
      <w:proofErr w:type="spellEnd"/>
      <w:r w:rsidRPr="00680826">
        <w:rPr>
          <w:rFonts w:ascii="Segoe UI" w:eastAsia="Times New Roman" w:hAnsi="Segoe UI" w:cs="Segoe UI"/>
          <w:color w:val="D1D5DB"/>
          <w:sz w:val="24"/>
          <w:szCs w:val="24"/>
          <w:lang w:eastAsia="fr-FR"/>
        </w:rPr>
        <w:t xml:space="preserve">, et les stocker dans un objet Pandas </w:t>
      </w:r>
      <w:proofErr w:type="spellStart"/>
      <w:r w:rsidRPr="00680826">
        <w:rPr>
          <w:rFonts w:ascii="Segoe UI" w:eastAsia="Times New Roman" w:hAnsi="Segoe UI" w:cs="Segoe UI"/>
          <w:color w:val="D1D5DB"/>
          <w:sz w:val="24"/>
          <w:szCs w:val="24"/>
          <w:lang w:eastAsia="fr-FR"/>
        </w:rPr>
        <w:t>DataFrame</w:t>
      </w:r>
      <w:proofErr w:type="spellEnd"/>
      <w:r w:rsidRPr="00680826">
        <w:rPr>
          <w:rFonts w:ascii="Segoe UI" w:eastAsia="Times New Roman" w:hAnsi="Segoe UI" w:cs="Segoe UI"/>
          <w:color w:val="D1D5DB"/>
          <w:sz w:val="24"/>
          <w:szCs w:val="24"/>
          <w:lang w:eastAsia="fr-FR"/>
        </w:rPr>
        <w:t>.</w:t>
      </w:r>
    </w:p>
    <w:p w14:paraId="75C6B457"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stats.py</w:t>
      </w:r>
      <w:r w:rsidRPr="00680826">
        <w:rPr>
          <w:rFonts w:ascii="Segoe UI" w:eastAsia="Times New Roman" w:hAnsi="Segoe UI" w:cs="Segoe UI"/>
          <w:color w:val="D1D5DB"/>
          <w:sz w:val="24"/>
          <w:szCs w:val="24"/>
          <w:lang w:eastAsia="fr-FR"/>
        </w:rPr>
        <w:t xml:space="preserve"> contenant les fonctions pour analyser les données stockées dans un objet Pandas </w:t>
      </w:r>
      <w:proofErr w:type="spellStart"/>
      <w:r w:rsidRPr="00680826">
        <w:rPr>
          <w:rFonts w:ascii="Segoe UI" w:eastAsia="Times New Roman" w:hAnsi="Segoe UI" w:cs="Segoe UI"/>
          <w:color w:val="D1D5DB"/>
          <w:sz w:val="24"/>
          <w:szCs w:val="24"/>
          <w:lang w:eastAsia="fr-FR"/>
        </w:rPr>
        <w:t>DataFrame</w:t>
      </w:r>
      <w:proofErr w:type="spellEnd"/>
      <w:r w:rsidRPr="00680826">
        <w:rPr>
          <w:rFonts w:ascii="Segoe UI" w:eastAsia="Times New Roman" w:hAnsi="Segoe UI" w:cs="Segoe UI"/>
          <w:color w:val="D1D5DB"/>
          <w:sz w:val="24"/>
          <w:szCs w:val="24"/>
          <w:lang w:eastAsia="fr-FR"/>
        </w:rPr>
        <w:t xml:space="preserve"> et calculer les statistiques.</w:t>
      </w:r>
    </w:p>
    <w:p w14:paraId="6301644A"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views.py</w:t>
      </w:r>
      <w:r w:rsidRPr="00680826">
        <w:rPr>
          <w:rFonts w:ascii="Segoe UI" w:eastAsia="Times New Roman" w:hAnsi="Segoe UI" w:cs="Segoe UI"/>
          <w:color w:val="D1D5DB"/>
          <w:sz w:val="24"/>
          <w:szCs w:val="24"/>
          <w:lang w:eastAsia="fr-FR"/>
        </w:rPr>
        <w:t xml:space="preserve"> contenant les fonctions pour gérer les vues web de votre application Flask et interagir avec les utilisateurs.</w:t>
      </w:r>
    </w:p>
    <w:p w14:paraId="4771604C" w14:textId="77777777" w:rsidR="00680826" w:rsidRPr="00680826" w:rsidRDefault="00680826" w:rsidP="00680826">
      <w:pPr>
        <w:numPr>
          <w:ilvl w:val="0"/>
          <w:numId w:val="7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Vous avez créé un fichier </w:t>
      </w:r>
      <w:r w:rsidRPr="00680826">
        <w:rPr>
          <w:rFonts w:ascii="Ubuntu Mono" w:eastAsia="Times New Roman" w:hAnsi="Ubuntu Mono" w:cs="Courier New"/>
          <w:b/>
          <w:bCs/>
          <w:color w:val="D1D5DB"/>
          <w:sz w:val="21"/>
          <w:szCs w:val="21"/>
          <w:bdr w:val="single" w:sz="2" w:space="0" w:color="D9D9E3" w:frame="1"/>
          <w:lang w:eastAsia="fr-FR"/>
        </w:rPr>
        <w:t>utils.py</w:t>
      </w:r>
      <w:r w:rsidRPr="00680826">
        <w:rPr>
          <w:rFonts w:ascii="Segoe UI" w:eastAsia="Times New Roman" w:hAnsi="Segoe UI" w:cs="Segoe UI"/>
          <w:color w:val="D1D5DB"/>
          <w:sz w:val="24"/>
          <w:szCs w:val="24"/>
          <w:lang w:eastAsia="fr-FR"/>
        </w:rPr>
        <w:t xml:space="preserve"> contenant les fonctions utilitaires pour charger et sauvegarder des données dans un fichier CSV.</w:t>
      </w:r>
    </w:p>
    <w:p w14:paraId="63880F49" w14:textId="77777777" w:rsidR="00680826" w:rsidRPr="00680826" w:rsidRDefault="00680826" w:rsidP="00680826">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Il reste à faire :</w:t>
      </w:r>
    </w:p>
    <w:p w14:paraId="75BF4EE4"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scraper.py</w:t>
      </w:r>
      <w:r w:rsidRPr="00680826">
        <w:rPr>
          <w:rFonts w:ascii="Segoe UI" w:eastAsia="Times New Roman" w:hAnsi="Segoe UI" w:cs="Segoe UI"/>
          <w:color w:val="D1D5DB"/>
          <w:sz w:val="24"/>
          <w:szCs w:val="24"/>
          <w:lang w:eastAsia="fr-FR"/>
        </w:rPr>
        <w:t xml:space="preserve"> pour ajouter la fonctionnalité d'utilisation de </w:t>
      </w:r>
      <w:proofErr w:type="spellStart"/>
      <w:r w:rsidRPr="00680826">
        <w:rPr>
          <w:rFonts w:ascii="Segoe UI" w:eastAsia="Times New Roman" w:hAnsi="Segoe UI" w:cs="Segoe UI"/>
          <w:color w:val="D1D5DB"/>
          <w:sz w:val="24"/>
          <w:szCs w:val="24"/>
          <w:lang w:eastAsia="fr-FR"/>
        </w:rPr>
        <w:t>Selenium</w:t>
      </w:r>
      <w:proofErr w:type="spellEnd"/>
      <w:r w:rsidRPr="00680826">
        <w:rPr>
          <w:rFonts w:ascii="Segoe UI" w:eastAsia="Times New Roman" w:hAnsi="Segoe UI" w:cs="Segoe UI"/>
          <w:color w:val="D1D5DB"/>
          <w:sz w:val="24"/>
          <w:szCs w:val="24"/>
          <w:lang w:eastAsia="fr-FR"/>
        </w:rPr>
        <w:t xml:space="preserve"> et </w:t>
      </w:r>
      <w:proofErr w:type="spellStart"/>
      <w:r w:rsidRPr="00680826">
        <w:rPr>
          <w:rFonts w:ascii="Segoe UI" w:eastAsia="Times New Roman" w:hAnsi="Segoe UI" w:cs="Segoe UI"/>
          <w:color w:val="D1D5DB"/>
          <w:sz w:val="24"/>
          <w:szCs w:val="24"/>
          <w:lang w:eastAsia="fr-FR"/>
        </w:rPr>
        <w:t>AntiCaptcha</w:t>
      </w:r>
      <w:proofErr w:type="spellEnd"/>
      <w:r w:rsidRPr="00680826">
        <w:rPr>
          <w:rFonts w:ascii="Segoe UI" w:eastAsia="Times New Roman" w:hAnsi="Segoe UI" w:cs="Segoe UI"/>
          <w:color w:val="D1D5DB"/>
          <w:sz w:val="24"/>
          <w:szCs w:val="24"/>
          <w:lang w:eastAsia="fr-FR"/>
        </w:rPr>
        <w:t xml:space="preserve"> pour récupérer les données à partir de sites web. En outre, les modules Pandas, </w:t>
      </w:r>
      <w:proofErr w:type="spellStart"/>
      <w:r w:rsidRPr="00680826">
        <w:rPr>
          <w:rFonts w:ascii="Segoe UI" w:eastAsia="Times New Roman" w:hAnsi="Segoe UI" w:cs="Segoe UI"/>
          <w:color w:val="D1D5DB"/>
          <w:sz w:val="24"/>
          <w:szCs w:val="24"/>
          <w:lang w:eastAsia="fr-FR"/>
        </w:rPr>
        <w:t>selenium</w:t>
      </w:r>
      <w:proofErr w:type="spellEnd"/>
      <w:r w:rsidRPr="00680826">
        <w:rPr>
          <w:rFonts w:ascii="Segoe UI" w:eastAsia="Times New Roman" w:hAnsi="Segoe UI" w:cs="Segoe UI"/>
          <w:color w:val="D1D5DB"/>
          <w:sz w:val="24"/>
          <w:szCs w:val="24"/>
          <w:lang w:eastAsia="fr-FR"/>
        </w:rPr>
        <w:t xml:space="preserve">, </w:t>
      </w:r>
      <w:proofErr w:type="spellStart"/>
      <w:r w:rsidRPr="00680826">
        <w:rPr>
          <w:rFonts w:ascii="Segoe UI" w:eastAsia="Times New Roman" w:hAnsi="Segoe UI" w:cs="Segoe UI"/>
          <w:color w:val="D1D5DB"/>
          <w:sz w:val="24"/>
          <w:szCs w:val="24"/>
          <w:lang w:eastAsia="fr-FR"/>
        </w:rPr>
        <w:t>requests</w:t>
      </w:r>
      <w:proofErr w:type="spellEnd"/>
      <w:r w:rsidRPr="00680826">
        <w:rPr>
          <w:rFonts w:ascii="Segoe UI" w:eastAsia="Times New Roman" w:hAnsi="Segoe UI" w:cs="Segoe UI"/>
          <w:color w:val="D1D5DB"/>
          <w:sz w:val="24"/>
          <w:szCs w:val="24"/>
          <w:lang w:eastAsia="fr-FR"/>
        </w:rPr>
        <w:t xml:space="preserve">, </w:t>
      </w:r>
      <w:proofErr w:type="spellStart"/>
      <w:r w:rsidRPr="00680826">
        <w:rPr>
          <w:rFonts w:ascii="Segoe UI" w:eastAsia="Times New Roman" w:hAnsi="Segoe UI" w:cs="Segoe UI"/>
          <w:color w:val="D1D5DB"/>
          <w:sz w:val="24"/>
          <w:szCs w:val="24"/>
          <w:lang w:eastAsia="fr-FR"/>
        </w:rPr>
        <w:t>json</w:t>
      </w:r>
      <w:proofErr w:type="spellEnd"/>
      <w:r w:rsidRPr="00680826">
        <w:rPr>
          <w:rFonts w:ascii="Segoe UI" w:eastAsia="Times New Roman" w:hAnsi="Segoe UI" w:cs="Segoe UI"/>
          <w:color w:val="D1D5DB"/>
          <w:sz w:val="24"/>
          <w:szCs w:val="24"/>
          <w:lang w:eastAsia="fr-FR"/>
        </w:rPr>
        <w:t xml:space="preserve"> et </w:t>
      </w:r>
      <w:proofErr w:type="spellStart"/>
      <w:r w:rsidRPr="00680826">
        <w:rPr>
          <w:rFonts w:ascii="Segoe UI" w:eastAsia="Times New Roman" w:hAnsi="Segoe UI" w:cs="Segoe UI"/>
          <w:color w:val="D1D5DB"/>
          <w:sz w:val="24"/>
          <w:szCs w:val="24"/>
          <w:lang w:eastAsia="fr-FR"/>
        </w:rPr>
        <w:t>anticaptchaofficial</w:t>
      </w:r>
      <w:proofErr w:type="spellEnd"/>
      <w:r w:rsidRPr="00680826">
        <w:rPr>
          <w:rFonts w:ascii="Segoe UI" w:eastAsia="Times New Roman" w:hAnsi="Segoe UI" w:cs="Segoe UI"/>
          <w:color w:val="D1D5DB"/>
          <w:sz w:val="24"/>
          <w:szCs w:val="24"/>
          <w:lang w:eastAsia="fr-FR"/>
        </w:rPr>
        <w:t xml:space="preserve"> seront importés dans le fichier.</w:t>
      </w:r>
    </w:p>
    <w:p w14:paraId="474265D5"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stats.py</w:t>
      </w:r>
      <w:r w:rsidRPr="00680826">
        <w:rPr>
          <w:rFonts w:ascii="Segoe UI" w:eastAsia="Times New Roman" w:hAnsi="Segoe UI" w:cs="Segoe UI"/>
          <w:color w:val="D1D5DB"/>
          <w:sz w:val="24"/>
          <w:szCs w:val="24"/>
          <w:lang w:eastAsia="fr-FR"/>
        </w:rPr>
        <w:t xml:space="preserve"> pour ajouter les modules Pandas et </w:t>
      </w:r>
      <w:proofErr w:type="spellStart"/>
      <w:r w:rsidRPr="00680826">
        <w:rPr>
          <w:rFonts w:ascii="Segoe UI" w:eastAsia="Times New Roman" w:hAnsi="Segoe UI" w:cs="Segoe UI"/>
          <w:color w:val="D1D5DB"/>
          <w:sz w:val="24"/>
          <w:szCs w:val="24"/>
          <w:lang w:eastAsia="fr-FR"/>
        </w:rPr>
        <w:t>numpy</w:t>
      </w:r>
      <w:proofErr w:type="spellEnd"/>
      <w:r w:rsidRPr="00680826">
        <w:rPr>
          <w:rFonts w:ascii="Segoe UI" w:eastAsia="Times New Roman" w:hAnsi="Segoe UI" w:cs="Segoe UI"/>
          <w:color w:val="D1D5DB"/>
          <w:sz w:val="24"/>
          <w:szCs w:val="24"/>
          <w:lang w:eastAsia="fr-FR"/>
        </w:rPr>
        <w:t xml:space="preserve"> dans le fichier.</w:t>
      </w:r>
    </w:p>
    <w:p w14:paraId="59497086"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Mettre à jour le fichier </w:t>
      </w:r>
      <w:r w:rsidRPr="00680826">
        <w:rPr>
          <w:rFonts w:ascii="Ubuntu Mono" w:eastAsia="Times New Roman" w:hAnsi="Ubuntu Mono" w:cs="Courier New"/>
          <w:b/>
          <w:bCs/>
          <w:color w:val="D1D5DB"/>
          <w:sz w:val="21"/>
          <w:szCs w:val="21"/>
          <w:bdr w:val="single" w:sz="2" w:space="0" w:color="D9D9E3" w:frame="1"/>
          <w:lang w:eastAsia="fr-FR"/>
        </w:rPr>
        <w:t>views.py</w:t>
      </w:r>
      <w:r w:rsidRPr="00680826">
        <w:rPr>
          <w:rFonts w:ascii="Segoe UI" w:eastAsia="Times New Roman" w:hAnsi="Segoe UI" w:cs="Segoe UI"/>
          <w:color w:val="D1D5DB"/>
          <w:sz w:val="24"/>
          <w:szCs w:val="24"/>
          <w:lang w:eastAsia="fr-FR"/>
        </w:rPr>
        <w:t xml:space="preserve"> pour ajouter les modules Pandas et Flask dans le fichier. En outre, ajouter des fonctions pour la gestion des données, telles que la fonction pour récupérer les données à partir des sites web, les stocker dans un fichier CSV et les charger à partir d'un fichier CSV.</w:t>
      </w:r>
    </w:p>
    <w:p w14:paraId="716E9DD7"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Ajouter un fichier </w:t>
      </w:r>
      <w:r w:rsidRPr="00680826">
        <w:rPr>
          <w:rFonts w:ascii="Ubuntu Mono" w:eastAsia="Times New Roman" w:hAnsi="Ubuntu Mono" w:cs="Courier New"/>
          <w:b/>
          <w:bCs/>
          <w:color w:val="D1D5DB"/>
          <w:sz w:val="21"/>
          <w:szCs w:val="21"/>
          <w:bdr w:val="single" w:sz="2" w:space="0" w:color="D9D9E3" w:frame="1"/>
          <w:lang w:eastAsia="fr-FR"/>
        </w:rPr>
        <w:t>dashboard.py</w:t>
      </w:r>
      <w:r w:rsidRPr="00680826">
        <w:rPr>
          <w:rFonts w:ascii="Segoe UI" w:eastAsia="Times New Roman" w:hAnsi="Segoe UI" w:cs="Segoe UI"/>
          <w:color w:val="D1D5DB"/>
          <w:sz w:val="24"/>
          <w:szCs w:val="24"/>
          <w:lang w:eastAsia="fr-FR"/>
        </w:rPr>
        <w:t xml:space="preserve"> pour afficher les données collectées sous forme de graphiques en utilisant le module Dash.</w:t>
      </w:r>
    </w:p>
    <w:p w14:paraId="3BAA4727"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Ajouter des tests unitaires pour chaque module afin de vous assurer que le code fonctionne correctement.</w:t>
      </w:r>
    </w:p>
    <w:p w14:paraId="0E787B5D" w14:textId="77777777" w:rsidR="00680826" w:rsidRPr="00680826" w:rsidRDefault="00680826" w:rsidP="00680826">
      <w:pPr>
        <w:numPr>
          <w:ilvl w:val="0"/>
          <w:numId w:val="7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680826">
        <w:rPr>
          <w:rFonts w:ascii="Segoe UI" w:eastAsia="Times New Roman" w:hAnsi="Segoe UI" w:cs="Segoe UI"/>
          <w:color w:val="D1D5DB"/>
          <w:sz w:val="24"/>
          <w:szCs w:val="24"/>
          <w:lang w:eastAsia="fr-FR"/>
        </w:rPr>
        <w:t xml:space="preserve">Ajouter un fichier </w:t>
      </w:r>
      <w:r w:rsidRPr="00680826">
        <w:rPr>
          <w:rFonts w:ascii="Ubuntu Mono" w:eastAsia="Times New Roman" w:hAnsi="Ubuntu Mono" w:cs="Courier New"/>
          <w:b/>
          <w:bCs/>
          <w:color w:val="D1D5DB"/>
          <w:sz w:val="21"/>
          <w:szCs w:val="21"/>
          <w:bdr w:val="single" w:sz="2" w:space="0" w:color="D9D9E3" w:frame="1"/>
          <w:lang w:eastAsia="fr-FR"/>
        </w:rPr>
        <w:t>backup.py</w:t>
      </w:r>
      <w:r w:rsidRPr="00680826">
        <w:rPr>
          <w:rFonts w:ascii="Segoe UI" w:eastAsia="Times New Roman" w:hAnsi="Segoe UI" w:cs="Segoe UI"/>
          <w:color w:val="D1D5DB"/>
          <w:sz w:val="24"/>
          <w:szCs w:val="24"/>
          <w:lang w:eastAsia="fr-FR"/>
        </w:rPr>
        <w:t xml:space="preserve"> pour sauvegarder régulièrement les données collectées et les stocker dans un emplacement sécurisé, comme un cloud de stockage ou un serveur distant.</w:t>
      </w:r>
    </w:p>
    <w:p w14:paraId="42CF23B0" w14:textId="59E16DF1" w:rsidR="00680826" w:rsidRDefault="00680826" w:rsidP="00467CCC"/>
    <w:p w14:paraId="3843A5E5" w14:textId="65C5DCA3" w:rsidR="00D1286E" w:rsidRDefault="00D1286E" w:rsidP="00467CCC"/>
    <w:p w14:paraId="72AE3EF7" w14:textId="51A4D73C" w:rsidR="00D1286E" w:rsidRDefault="00D1286E" w:rsidP="00467CCC"/>
    <w:p w14:paraId="3BE1EC31" w14:textId="71322F10" w:rsidR="00D1286E" w:rsidRDefault="00D1286E" w:rsidP="00467CCC"/>
    <w:p w14:paraId="2D4475E8" w14:textId="2E2BEA4C" w:rsidR="00D1286E" w:rsidRDefault="00D1286E" w:rsidP="00467CCC">
      <w:r>
        <w:t>A vérifier dans chaque fichier</w:t>
      </w:r>
    </w:p>
    <w:p w14:paraId="65C84092" w14:textId="23220939" w:rsidR="00D1286E" w:rsidRDefault="00D1286E" w:rsidP="00467CCC"/>
    <w:p w14:paraId="702C820A"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main.py</w:t>
      </w:r>
    </w:p>
    <w:p w14:paraId="7685B0E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le bouton de mise à jour manuelle des données</w:t>
      </w:r>
    </w:p>
    <w:p w14:paraId="01E107CF"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la mise à jour automatique quotidienne des données</w:t>
      </w:r>
    </w:p>
    <w:p w14:paraId="30F53AFC"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l'installation automatique des paquets manquants ou obsolètes</w:t>
      </w:r>
    </w:p>
    <w:p w14:paraId="4AE4A48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la visualisation et l'analyse des données collectées sous forme de graphiques et de tableaux de bord</w:t>
      </w:r>
    </w:p>
    <w:p w14:paraId="4088846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le filtrage et le tri des données collectées</w:t>
      </w:r>
    </w:p>
    <w:p w14:paraId="504BD6C1"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scraper.py pour extraire les données des sites web d'enchères</w:t>
      </w:r>
    </w:p>
    <w:p w14:paraId="087A8F92"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data_processing.py pour traiter les données extraites</w:t>
      </w:r>
    </w:p>
    <w:p w14:paraId="60E2854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dashboard.py pour générer les graphiques et les tableaux de bord pour la visualisation des données</w:t>
      </w:r>
    </w:p>
    <w:p w14:paraId="6D1F6881"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update.py pour mettre à jour les données automatiquement tous les jours</w:t>
      </w:r>
    </w:p>
    <w:p w14:paraId="68F8FEC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install_packages.py pour installer automatiquement les paquets manquants ou obsolètes</w:t>
      </w:r>
    </w:p>
    <w:p w14:paraId="33539B2C"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Appel aux fonctions de backup.py pour sauvegarder les données collectées et les stocker dans un emplacement sécurisé</w:t>
      </w:r>
    </w:p>
    <w:p w14:paraId="2974B044"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scraper.py</w:t>
      </w:r>
    </w:p>
    <w:p w14:paraId="7C9AECE7"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extraire les données des sites web d'enchères à l'aide de </w:t>
      </w:r>
      <w:proofErr w:type="spellStart"/>
      <w:r w:rsidRPr="00D1286E">
        <w:rPr>
          <w:rFonts w:ascii="Segoe UI" w:eastAsia="Times New Roman" w:hAnsi="Segoe UI" w:cs="Segoe UI"/>
          <w:sz w:val="21"/>
          <w:szCs w:val="21"/>
          <w:lang w:eastAsia="fr-FR"/>
        </w:rPr>
        <w:t>BeautifulSoup</w:t>
      </w:r>
      <w:proofErr w:type="spellEnd"/>
    </w:p>
    <w:p w14:paraId="5E7F4FB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stocker les données extraites dans un objet Pandas </w:t>
      </w:r>
      <w:proofErr w:type="spellStart"/>
      <w:r w:rsidRPr="00D1286E">
        <w:rPr>
          <w:rFonts w:ascii="Segoe UI" w:eastAsia="Times New Roman" w:hAnsi="Segoe UI" w:cs="Segoe UI"/>
          <w:sz w:val="21"/>
          <w:szCs w:val="21"/>
          <w:lang w:eastAsia="fr-FR"/>
        </w:rPr>
        <w:t>DataFrame</w:t>
      </w:r>
      <w:proofErr w:type="spellEnd"/>
    </w:p>
    <w:p w14:paraId="55219AE9"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utiliser </w:t>
      </w:r>
      <w:proofErr w:type="spellStart"/>
      <w:r w:rsidRPr="00D1286E">
        <w:rPr>
          <w:rFonts w:ascii="Segoe UI" w:eastAsia="Times New Roman" w:hAnsi="Segoe UI" w:cs="Segoe UI"/>
          <w:sz w:val="21"/>
          <w:szCs w:val="21"/>
          <w:lang w:eastAsia="fr-FR"/>
        </w:rPr>
        <w:t>Selenium</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AntiCaptcha</w:t>
      </w:r>
      <w:proofErr w:type="spellEnd"/>
      <w:r w:rsidRPr="00D1286E">
        <w:rPr>
          <w:rFonts w:ascii="Segoe UI" w:eastAsia="Times New Roman" w:hAnsi="Segoe UI" w:cs="Segoe UI"/>
          <w:sz w:val="21"/>
          <w:szCs w:val="21"/>
          <w:lang w:eastAsia="fr-FR"/>
        </w:rPr>
        <w:t xml:space="preserve"> pour récupérer les données à partir de sites web</w:t>
      </w:r>
    </w:p>
    <w:p w14:paraId="0540B36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proofErr w:type="spellStart"/>
      <w:r w:rsidRPr="00D1286E">
        <w:rPr>
          <w:rFonts w:ascii="Segoe UI" w:eastAsia="Times New Roman" w:hAnsi="Segoe UI" w:cs="Segoe UI"/>
          <w:sz w:val="21"/>
          <w:szCs w:val="21"/>
          <w:lang w:eastAsia="fr-FR"/>
        </w:rPr>
        <w:t>selenium</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requests</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json</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anticaptchaofficial</w:t>
      </w:r>
      <w:proofErr w:type="spellEnd"/>
    </w:p>
    <w:p w14:paraId="1E2FAA06" w14:textId="65D8AC9B"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data_processing.py</w:t>
      </w:r>
      <w:r w:rsidR="009D50FC">
        <w:rPr>
          <w:rFonts w:ascii="Segoe UI" w:eastAsia="Times New Roman" w:hAnsi="Segoe UI" w:cs="Segoe UI"/>
          <w:sz w:val="21"/>
          <w:szCs w:val="21"/>
          <w:lang w:eastAsia="fr-FR"/>
        </w:rPr>
        <w:t xml:space="preserve"> ////////////////////////////////////////////////</w:t>
      </w:r>
    </w:p>
    <w:p w14:paraId="259A6AB8"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trier, filtrer et analyser les données stockées dans un objet Pandas </w:t>
      </w:r>
      <w:proofErr w:type="spellStart"/>
      <w:r w:rsidRPr="00D1286E">
        <w:rPr>
          <w:rFonts w:ascii="Segoe UI" w:eastAsia="Times New Roman" w:hAnsi="Segoe UI" w:cs="Segoe UI"/>
          <w:sz w:val="21"/>
          <w:szCs w:val="21"/>
          <w:lang w:eastAsia="fr-FR"/>
        </w:rPr>
        <w:t>DataFrame</w:t>
      </w:r>
      <w:proofErr w:type="spellEnd"/>
    </w:p>
    <w:p w14:paraId="2FFCD3B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et </w:t>
      </w:r>
      <w:proofErr w:type="spellStart"/>
      <w:r w:rsidRPr="00D1286E">
        <w:rPr>
          <w:rFonts w:ascii="Segoe UI" w:eastAsia="Times New Roman" w:hAnsi="Segoe UI" w:cs="Segoe UI"/>
          <w:sz w:val="21"/>
          <w:szCs w:val="21"/>
          <w:lang w:eastAsia="fr-FR"/>
        </w:rPr>
        <w:t>numpy</w:t>
      </w:r>
      <w:proofErr w:type="spellEnd"/>
    </w:p>
    <w:p w14:paraId="1152AFCE"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dashboard.py</w:t>
      </w:r>
    </w:p>
    <w:p w14:paraId="2C2F3EA4"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générer des graphiques et des tableaux de bord interactifs pour la visualisation des données en utilisant </w:t>
      </w:r>
      <w:proofErr w:type="spellStart"/>
      <w:r w:rsidRPr="00D1286E">
        <w:rPr>
          <w:rFonts w:ascii="Segoe UI" w:eastAsia="Times New Roman" w:hAnsi="Segoe UI" w:cs="Segoe UI"/>
          <w:sz w:val="21"/>
          <w:szCs w:val="21"/>
          <w:lang w:eastAsia="fr-FR"/>
        </w:rPr>
        <w:t>Matplotlib</w:t>
      </w:r>
      <w:proofErr w:type="spellEnd"/>
      <w:r w:rsidRPr="00D1286E">
        <w:rPr>
          <w:rFonts w:ascii="Segoe UI" w:eastAsia="Times New Roman" w:hAnsi="Segoe UI" w:cs="Segoe UI"/>
          <w:sz w:val="21"/>
          <w:szCs w:val="21"/>
          <w:lang w:eastAsia="fr-FR"/>
        </w:rPr>
        <w:t xml:space="preserve"> et </w:t>
      </w:r>
      <w:proofErr w:type="spellStart"/>
      <w:r w:rsidRPr="00D1286E">
        <w:rPr>
          <w:rFonts w:ascii="Segoe UI" w:eastAsia="Times New Roman" w:hAnsi="Segoe UI" w:cs="Segoe UI"/>
          <w:sz w:val="21"/>
          <w:szCs w:val="21"/>
          <w:lang w:eastAsia="fr-FR"/>
        </w:rPr>
        <w:t>Seaborn</w:t>
      </w:r>
      <w:proofErr w:type="spellEnd"/>
    </w:p>
    <w:p w14:paraId="2B82D406"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proofErr w:type="spellStart"/>
      <w:r w:rsidRPr="00D1286E">
        <w:rPr>
          <w:rFonts w:ascii="Segoe UI" w:eastAsia="Times New Roman" w:hAnsi="Segoe UI" w:cs="Segoe UI"/>
          <w:sz w:val="21"/>
          <w:szCs w:val="21"/>
          <w:lang w:eastAsia="fr-FR"/>
        </w:rPr>
        <w:t>Matplotlib</w:t>
      </w:r>
      <w:proofErr w:type="spellEnd"/>
      <w:r w:rsidRPr="00D1286E">
        <w:rPr>
          <w:rFonts w:ascii="Segoe UI" w:eastAsia="Times New Roman" w:hAnsi="Segoe UI" w:cs="Segoe UI"/>
          <w:sz w:val="21"/>
          <w:szCs w:val="21"/>
          <w:lang w:eastAsia="fr-FR"/>
        </w:rPr>
        <w:t xml:space="preserve">, </w:t>
      </w:r>
      <w:proofErr w:type="spellStart"/>
      <w:r w:rsidRPr="00D1286E">
        <w:rPr>
          <w:rFonts w:ascii="Segoe UI" w:eastAsia="Times New Roman" w:hAnsi="Segoe UI" w:cs="Segoe UI"/>
          <w:sz w:val="21"/>
          <w:szCs w:val="21"/>
          <w:lang w:eastAsia="fr-FR"/>
        </w:rPr>
        <w:t>Seaborn</w:t>
      </w:r>
      <w:proofErr w:type="spellEnd"/>
      <w:r w:rsidRPr="00D1286E">
        <w:rPr>
          <w:rFonts w:ascii="Segoe UI" w:eastAsia="Times New Roman" w:hAnsi="Segoe UI" w:cs="Segoe UI"/>
          <w:sz w:val="21"/>
          <w:szCs w:val="21"/>
          <w:lang w:eastAsia="fr-FR"/>
        </w:rPr>
        <w:t xml:space="preserve"> et Dash</w:t>
      </w:r>
    </w:p>
    <w:p w14:paraId="550CB7BB"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update.py</w:t>
      </w:r>
    </w:p>
    <w:p w14:paraId="63F15AB2"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mettre à jour les données automatiquement tous les jours</w:t>
      </w:r>
    </w:p>
    <w:p w14:paraId="3D314FB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et </w:t>
      </w:r>
      <w:proofErr w:type="spellStart"/>
      <w:r w:rsidRPr="00D1286E">
        <w:rPr>
          <w:rFonts w:ascii="Segoe UI" w:eastAsia="Times New Roman" w:hAnsi="Segoe UI" w:cs="Segoe UI"/>
          <w:sz w:val="21"/>
          <w:szCs w:val="21"/>
          <w:lang w:eastAsia="fr-FR"/>
        </w:rPr>
        <w:t>apscheduler</w:t>
      </w:r>
      <w:proofErr w:type="spellEnd"/>
    </w:p>
    <w:p w14:paraId="27CC9672"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install_packages.py</w:t>
      </w:r>
    </w:p>
    <w:p w14:paraId="6EB46143"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installer automatiquement les paquets nécessaires à l'exécution de l'application qui manquent ou qui sont obsolètes en utilisant la commande </w:t>
      </w:r>
      <w:proofErr w:type="spellStart"/>
      <w:r w:rsidRPr="00D1286E">
        <w:rPr>
          <w:rFonts w:ascii="Segoe UI" w:eastAsia="Times New Roman" w:hAnsi="Segoe UI" w:cs="Segoe UI"/>
          <w:sz w:val="21"/>
          <w:szCs w:val="21"/>
          <w:lang w:eastAsia="fr-FR"/>
        </w:rPr>
        <w:t>pip</w:t>
      </w:r>
      <w:proofErr w:type="spellEnd"/>
    </w:p>
    <w:p w14:paraId="19043CFB"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 module </w:t>
      </w:r>
      <w:proofErr w:type="spellStart"/>
      <w:r w:rsidRPr="00D1286E">
        <w:rPr>
          <w:rFonts w:ascii="Segoe UI" w:eastAsia="Times New Roman" w:hAnsi="Segoe UI" w:cs="Segoe UI"/>
          <w:sz w:val="21"/>
          <w:szCs w:val="21"/>
          <w:lang w:eastAsia="fr-FR"/>
        </w:rPr>
        <w:t>pip</w:t>
      </w:r>
      <w:proofErr w:type="spellEnd"/>
    </w:p>
    <w:p w14:paraId="52A4238D" w14:textId="77777777" w:rsidR="00D1286E" w:rsidRPr="00D1286E" w:rsidRDefault="00D1286E" w:rsidP="00D1286E">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backup.py</w:t>
      </w:r>
    </w:p>
    <w:p w14:paraId="7DF4C52A" w14:textId="77777777"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Fonction pour sauvegarder régulièrement les données collectées et les stocker dans un emplacement sécurisé, comme un cloud de stockage ou un serveur distant</w:t>
      </w:r>
    </w:p>
    <w:p w14:paraId="323CE082" w14:textId="3023EEEF" w:rsidR="00D1286E" w:rsidRPr="00D1286E" w:rsidRDefault="00D1286E" w:rsidP="00D1286E">
      <w:pPr>
        <w:numPr>
          <w:ilvl w:val="1"/>
          <w:numId w:val="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fr-FR"/>
        </w:rPr>
      </w:pPr>
      <w:r w:rsidRPr="00D1286E">
        <w:rPr>
          <w:rFonts w:ascii="Segoe UI" w:eastAsia="Times New Roman" w:hAnsi="Segoe UI" w:cs="Segoe UI"/>
          <w:sz w:val="21"/>
          <w:szCs w:val="21"/>
          <w:lang w:eastAsia="fr-FR"/>
        </w:rPr>
        <w:t xml:space="preserve">Fonction pour importer les modules Pandas, </w:t>
      </w:r>
      <w:r w:rsidR="00074145">
        <w:rPr>
          <w:rFonts w:ascii="Segoe UI" w:eastAsia="Times New Roman" w:hAnsi="Segoe UI" w:cs="Segoe UI"/>
          <w:sz w:val="21"/>
          <w:szCs w:val="21"/>
          <w:lang w:eastAsia="fr-FR"/>
        </w:rPr>
        <w:t xml:space="preserve">le module </w:t>
      </w:r>
      <w:proofErr w:type="spellStart"/>
      <w:r w:rsidR="00074145">
        <w:rPr>
          <w:rFonts w:ascii="Segoe UI" w:eastAsia="Times New Roman" w:hAnsi="Segoe UI" w:cs="Segoe UI"/>
          <w:sz w:val="21"/>
          <w:szCs w:val="21"/>
          <w:lang w:eastAsia="fr-FR"/>
        </w:rPr>
        <w:t>excel</w:t>
      </w:r>
      <w:proofErr w:type="spellEnd"/>
      <w:r w:rsidR="00C63891">
        <w:rPr>
          <w:rFonts w:ascii="Segoe UI" w:eastAsia="Times New Roman" w:hAnsi="Segoe UI" w:cs="Segoe UI"/>
          <w:sz w:val="21"/>
          <w:szCs w:val="21"/>
          <w:lang w:eastAsia="fr-FR"/>
        </w:rPr>
        <w:t xml:space="preserve"> pour python</w:t>
      </w:r>
      <w:r w:rsidR="00074145">
        <w:rPr>
          <w:rFonts w:ascii="Segoe UI" w:eastAsia="Times New Roman" w:hAnsi="Segoe UI" w:cs="Segoe UI"/>
          <w:sz w:val="21"/>
          <w:szCs w:val="21"/>
          <w:lang w:eastAsia="fr-FR"/>
        </w:rPr>
        <w:t xml:space="preserve"> </w:t>
      </w:r>
      <w:r w:rsidRPr="00D1286E">
        <w:rPr>
          <w:rFonts w:ascii="Segoe UI" w:eastAsia="Times New Roman" w:hAnsi="Segoe UI" w:cs="Segoe UI"/>
          <w:sz w:val="21"/>
          <w:szCs w:val="21"/>
          <w:lang w:eastAsia="fr-FR"/>
        </w:rPr>
        <w:t xml:space="preserve">et </w:t>
      </w:r>
      <w:proofErr w:type="spellStart"/>
      <w:r w:rsidRPr="00D1286E">
        <w:rPr>
          <w:rFonts w:ascii="Segoe UI" w:eastAsia="Times New Roman" w:hAnsi="Segoe UI" w:cs="Segoe UI"/>
          <w:sz w:val="21"/>
          <w:szCs w:val="21"/>
          <w:lang w:eastAsia="fr-FR"/>
        </w:rPr>
        <w:t>datetime</w:t>
      </w:r>
      <w:proofErr w:type="spellEnd"/>
    </w:p>
    <w:p w14:paraId="6BC8892D" w14:textId="7855B020" w:rsidR="00D1286E" w:rsidRDefault="00D1286E" w:rsidP="00467CCC"/>
    <w:p w14:paraId="68642990" w14:textId="5E3FD3F5" w:rsidR="00C63891" w:rsidRDefault="00FB2C60" w:rsidP="00685164">
      <w:pPr>
        <w:pStyle w:val="Titre1"/>
      </w:pPr>
      <w:proofErr w:type="spellStart"/>
      <w:r>
        <w:t>Modele</w:t>
      </w:r>
      <w:proofErr w:type="spellEnd"/>
      <w:r>
        <w:t xml:space="preserve"> d’apprentissage et de </w:t>
      </w:r>
      <w:proofErr w:type="spellStart"/>
      <w:r>
        <w:t>prediction</w:t>
      </w:r>
      <w:proofErr w:type="spellEnd"/>
    </w:p>
    <w:p w14:paraId="69AC4972" w14:textId="77777777" w:rsidR="00ED28B9" w:rsidRPr="00ED28B9" w:rsidRDefault="00ED28B9" w:rsidP="00ED28B9">
      <w:pPr>
        <w:numPr>
          <w:ilvl w:val="0"/>
          <w:numId w:val="7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Informations générales sur le produit :</w:t>
      </w:r>
    </w:p>
    <w:p w14:paraId="118A924D"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Nom du produit</w:t>
      </w:r>
    </w:p>
    <w:p w14:paraId="0C1B5F6E"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Marque / Constructeur</w:t>
      </w:r>
    </w:p>
    <w:p w14:paraId="1128AF11"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Modèle</w:t>
      </w:r>
    </w:p>
    <w:p w14:paraId="60D0EA2D"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Catégorie (ex. ordinateur portable, téléphone portable, tablette, etc.)</w:t>
      </w:r>
    </w:p>
    <w:p w14:paraId="49B4B9BB"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Année de sortie / âge du produit</w:t>
      </w:r>
    </w:p>
    <w:p w14:paraId="35461EAA"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Caractéristiques techniques (ex. processeur, RAM, stockage, résolution d'écran, etc.)</w:t>
      </w:r>
    </w:p>
    <w:p w14:paraId="5E133087" w14:textId="77777777" w:rsidR="00ED28B9" w:rsidRPr="00ED28B9" w:rsidRDefault="00ED28B9" w:rsidP="00ED28B9">
      <w:pPr>
        <w:numPr>
          <w:ilvl w:val="0"/>
          <w:numId w:val="8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État du produit (neuf, d'occasion, reconditionné, etc.)</w:t>
      </w:r>
    </w:p>
    <w:p w14:paraId="2139A3E8" w14:textId="77777777" w:rsidR="00ED28B9" w:rsidRPr="00ED28B9" w:rsidRDefault="00ED28B9" w:rsidP="00ED28B9">
      <w:pPr>
        <w:numPr>
          <w:ilvl w:val="0"/>
          <w:numId w:val="8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Informations sur la vente :</w:t>
      </w:r>
    </w:p>
    <w:p w14:paraId="3B51AE3C"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Date de la vente</w:t>
      </w:r>
    </w:p>
    <w:p w14:paraId="4795FB0E"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Prix de vente</w:t>
      </w:r>
    </w:p>
    <w:p w14:paraId="5FCD17F5"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Coût d'acquisition (si possible)</w:t>
      </w:r>
    </w:p>
    <w:p w14:paraId="5A1D03F8" w14:textId="77777777" w:rsidR="00ED28B9" w:rsidRPr="00ED28B9" w:rsidRDefault="00ED28B9" w:rsidP="00ED28B9">
      <w:pPr>
        <w:numPr>
          <w:ilvl w:val="0"/>
          <w:numId w:val="8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Vendeur (si possible)</w:t>
      </w:r>
    </w:p>
    <w:p w14:paraId="262E2580" w14:textId="77777777" w:rsidR="00ED28B9" w:rsidRPr="00ED28B9" w:rsidRDefault="00ED28B9" w:rsidP="00ED28B9">
      <w:pPr>
        <w:numPr>
          <w:ilvl w:val="0"/>
          <w:numId w:val="8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des données :</w:t>
      </w:r>
    </w:p>
    <w:p w14:paraId="53616243"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Comparaison des prix de vente avec le coût d'acquisition pour calculer la marge brute</w:t>
      </w:r>
    </w:p>
    <w:p w14:paraId="5A03781C"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tendance des prix pour chaque produit</w:t>
      </w:r>
    </w:p>
    <w:p w14:paraId="5223A6DB"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relation entre le sentiment vis-à-vis du constructeur et le prix de vente</w:t>
      </w:r>
    </w:p>
    <w:p w14:paraId="3CC513D9"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Analyse de la relation entre le sentiment vis-à-vis du modèle et le prix de vente</w:t>
      </w:r>
    </w:p>
    <w:p w14:paraId="6F974212"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produits les plus rentables en termes de marge brute</w:t>
      </w:r>
    </w:p>
    <w:p w14:paraId="18CEAF5E"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produits les plus populaires en termes de volume de ventes</w:t>
      </w:r>
    </w:p>
    <w:p w14:paraId="4C2A6251" w14:textId="77777777" w:rsidR="00ED28B9" w:rsidRPr="00ED28B9" w:rsidRDefault="00ED28B9" w:rsidP="00ED28B9">
      <w:pPr>
        <w:numPr>
          <w:ilvl w:val="0"/>
          <w:numId w:val="8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ED28B9">
        <w:rPr>
          <w:rFonts w:ascii="Segoe UI" w:eastAsia="Times New Roman" w:hAnsi="Segoe UI" w:cs="Segoe UI"/>
          <w:color w:val="D1D5DB"/>
          <w:sz w:val="24"/>
          <w:szCs w:val="24"/>
          <w:lang w:eastAsia="fr-FR"/>
        </w:rPr>
        <w:t>Identification des tendances du marché (ex. émergence de nouveaux produits, évolution des préférences des acheteurs, etc.)</w:t>
      </w:r>
    </w:p>
    <w:p w14:paraId="3E7E4BBC" w14:textId="282F4E8F" w:rsidR="00ED28B9" w:rsidRDefault="00ED28B9" w:rsidP="00467CCC"/>
    <w:p w14:paraId="39E59240" w14:textId="1A675339" w:rsidR="009B6014" w:rsidRDefault="009B6014" w:rsidP="00467CCC"/>
    <w:p w14:paraId="08F07EF6" w14:textId="25A35096" w:rsidR="009B6014" w:rsidRDefault="009B6014" w:rsidP="00467CCC"/>
    <w:p w14:paraId="05575A4B" w14:textId="6B677387" w:rsidR="009B6014" w:rsidRDefault="009B6014" w:rsidP="00467CCC"/>
    <w:p w14:paraId="7AC7F43B" w14:textId="6C5EEE51" w:rsidR="009B6014" w:rsidRDefault="009B6014" w:rsidP="00467CCC"/>
    <w:p w14:paraId="10E97D62" w14:textId="58E5ACAD" w:rsidR="009B6014" w:rsidRDefault="009B6014" w:rsidP="00467CCC"/>
    <w:p w14:paraId="6114082B" w14:textId="77777777" w:rsidR="009B6014" w:rsidRPr="009B6014" w:rsidRDefault="009B6014" w:rsidP="009B6014">
      <w:pPr>
        <w:numPr>
          <w:ilvl w:val="0"/>
          <w:numId w:val="8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Critères de sélection des produits :</w:t>
      </w:r>
    </w:p>
    <w:p w14:paraId="588A3EA0" w14:textId="51B33A3D" w:rsid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sont les types de produits à sélectionner pour l'analyse ?</w:t>
      </w:r>
    </w:p>
    <w:p w14:paraId="63CE2700" w14:textId="2FA29FBC" w:rsidR="00FB2C60" w:rsidRPr="009B6014" w:rsidRDefault="00FB2C60" w:rsidP="00FB2C60">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Pr>
          <w:rFonts w:ascii="Segoe UI" w:eastAsia="Times New Roman" w:hAnsi="Segoe UI" w:cs="Segoe UI"/>
          <w:color w:val="D1D5DB"/>
          <w:sz w:val="24"/>
          <w:szCs w:val="24"/>
          <w:lang w:eastAsia="fr-FR"/>
        </w:rPr>
        <w:t xml:space="preserve">Tous le </w:t>
      </w:r>
      <w:proofErr w:type="spellStart"/>
      <w:r>
        <w:rPr>
          <w:rFonts w:ascii="Segoe UI" w:eastAsia="Times New Roman" w:hAnsi="Segoe UI" w:cs="Segoe UI"/>
          <w:color w:val="D1D5DB"/>
          <w:sz w:val="24"/>
          <w:szCs w:val="24"/>
          <w:lang w:eastAsia="fr-FR"/>
        </w:rPr>
        <w:t>sproduit</w:t>
      </w:r>
      <w:proofErr w:type="spellEnd"/>
      <w:r>
        <w:rPr>
          <w:rFonts w:ascii="Segoe UI" w:eastAsia="Times New Roman" w:hAnsi="Segoe UI" w:cs="Segoe UI"/>
          <w:color w:val="D1D5DB"/>
          <w:sz w:val="24"/>
          <w:szCs w:val="24"/>
          <w:lang w:eastAsia="fr-FR"/>
        </w:rPr>
        <w:t xml:space="preserve"> high tech informatique </w:t>
      </w:r>
      <w:proofErr w:type="spellStart"/>
      <w:r>
        <w:rPr>
          <w:rFonts w:ascii="Segoe UI" w:eastAsia="Times New Roman" w:hAnsi="Segoe UI" w:cs="Segoe UI"/>
          <w:color w:val="D1D5DB"/>
          <w:sz w:val="24"/>
          <w:szCs w:val="24"/>
          <w:lang w:eastAsia="fr-FR"/>
        </w:rPr>
        <w:t>multimedia</w:t>
      </w:r>
      <w:proofErr w:type="spellEnd"/>
      <w:r>
        <w:rPr>
          <w:rFonts w:ascii="Segoe UI" w:eastAsia="Times New Roman" w:hAnsi="Segoe UI" w:cs="Segoe UI"/>
          <w:color w:val="D1D5DB"/>
          <w:sz w:val="24"/>
          <w:szCs w:val="24"/>
          <w:lang w:eastAsia="fr-FR"/>
        </w:rPr>
        <w:t xml:space="preserve"> et assimilé</w:t>
      </w:r>
    </w:p>
    <w:p w14:paraId="4A915445" w14:textId="77777777" w:rsidR="009B6014" w:rsidRP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ces critères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utilisés pour filtrer les données collectées aux enchères ?</w:t>
      </w:r>
    </w:p>
    <w:p w14:paraId="445AB43B" w14:textId="77777777" w:rsidR="009B6014" w:rsidRPr="009B6014" w:rsidRDefault="009B6014" w:rsidP="009B6014">
      <w:pPr>
        <w:numPr>
          <w:ilvl w:val="0"/>
          <w:numId w:val="8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collectées seront-elles nettoyées pour éliminer les doublons et les données inutiles ?</w:t>
      </w:r>
    </w:p>
    <w:p w14:paraId="66C11B1D" w14:textId="77777777" w:rsidR="009B6014" w:rsidRPr="009B6014" w:rsidRDefault="009B6014" w:rsidP="009B6014">
      <w:pPr>
        <w:numPr>
          <w:ilvl w:val="0"/>
          <w:numId w:val="8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Stockage et organisation des données :</w:t>
      </w:r>
    </w:p>
    <w:p w14:paraId="193A2604"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collectées seront-elles stockées dans la base de données ?</w:t>
      </w:r>
    </w:p>
    <w:p w14:paraId="66D1324E"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Quelle sera la structure de la base de données pour permettre une analyse efficace ?</w:t>
      </w:r>
    </w:p>
    <w:p w14:paraId="0283C5CA" w14:textId="77777777" w:rsidR="009B6014" w:rsidRPr="009B6014" w:rsidRDefault="009B6014" w:rsidP="009B6014">
      <w:pPr>
        <w:numPr>
          <w:ilvl w:val="0"/>
          <w:numId w:val="8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seront-elles organisées pour faciliter leur récupération et leur analyse ultérieure ?</w:t>
      </w:r>
    </w:p>
    <w:p w14:paraId="144775A2" w14:textId="77777777" w:rsidR="009B6014" w:rsidRPr="009B6014" w:rsidRDefault="009B6014" w:rsidP="009B6014">
      <w:pPr>
        <w:numPr>
          <w:ilvl w:val="0"/>
          <w:numId w:val="8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Construction et entraînement du modèle de classification des sentiments :</w:t>
      </w:r>
    </w:p>
    <w:p w14:paraId="14787184"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Quel sera l'algorithme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utilisé pour construire le modèle de classification des sentiments des produits ?</w:t>
      </w:r>
    </w:p>
    <w:p w14:paraId="6BA79F21"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 modèle sera-t-il entraîné pour garantir une précision optimale ?</w:t>
      </w:r>
    </w:p>
    <w:p w14:paraId="1890AE73" w14:textId="77777777" w:rsidR="009B6014" w:rsidRPr="009B6014" w:rsidRDefault="009B6014" w:rsidP="009B6014">
      <w:pPr>
        <w:numPr>
          <w:ilvl w:val="0"/>
          <w:numId w:val="9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 modèle de classification des sentiments ?</w:t>
      </w:r>
    </w:p>
    <w:p w14:paraId="01813631" w14:textId="77777777" w:rsidR="009B6014" w:rsidRPr="009B6014" w:rsidRDefault="009B6014" w:rsidP="009B6014">
      <w:pPr>
        <w:numPr>
          <w:ilvl w:val="0"/>
          <w:numId w:val="9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Construction et entraînement du modèle de prédiction des prix :</w:t>
      </w:r>
    </w:p>
    <w:p w14:paraId="5508A30E"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Quel algorithme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sera utilisé pour construire le modèle de prédiction des prix ?</w:t>
      </w:r>
    </w:p>
    <w:p w14:paraId="47644533"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seront-elles préparées pour garantir une précision optimale ?</w:t>
      </w:r>
    </w:p>
    <w:p w14:paraId="6CBF9728" w14:textId="77777777" w:rsidR="009B6014" w:rsidRPr="009B6014" w:rsidRDefault="009B6014" w:rsidP="009B6014">
      <w:pPr>
        <w:numPr>
          <w:ilvl w:val="0"/>
          <w:numId w:val="9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 modèle de prédiction des prix ?</w:t>
      </w:r>
    </w:p>
    <w:p w14:paraId="0D16CD60" w14:textId="77777777" w:rsidR="009B6014" w:rsidRPr="009B6014" w:rsidRDefault="009B6014" w:rsidP="009B6014">
      <w:pPr>
        <w:numPr>
          <w:ilvl w:val="0"/>
          <w:numId w:val="9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Évaluation et amélioration des modèles d'apprentissage automatique :</w:t>
      </w:r>
    </w:p>
    <w:p w14:paraId="3ED18875"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des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évalués pour déterminer leur précision ?</w:t>
      </w:r>
    </w:p>
    <w:p w14:paraId="076CCD45"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améliorés pour garantir une précision optimale ?</w:t>
      </w:r>
    </w:p>
    <w:p w14:paraId="740B7E98" w14:textId="77777777" w:rsidR="009B6014" w:rsidRPr="009B6014" w:rsidRDefault="009B6014" w:rsidP="009B6014">
      <w:pPr>
        <w:numPr>
          <w:ilvl w:val="0"/>
          <w:numId w:val="9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performance pour les modèles d'apprentissage automatique ?</w:t>
      </w:r>
    </w:p>
    <w:p w14:paraId="780485B3" w14:textId="77777777" w:rsidR="009B6014" w:rsidRPr="009B6014" w:rsidRDefault="009B6014" w:rsidP="009B6014">
      <w:pPr>
        <w:numPr>
          <w:ilvl w:val="0"/>
          <w:numId w:val="9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Accès aux résultats de l'analyse et des prévisions de prix :</w:t>
      </w:r>
    </w:p>
    <w:p w14:paraId="608A273A" w14:textId="77777777" w:rsidR="009B6014" w:rsidRPr="009B6014" w:rsidRDefault="009B6014" w:rsidP="009B6014">
      <w:pPr>
        <w:numPr>
          <w:ilvl w:val="0"/>
          <w:numId w:val="9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utilisateurs pourront-ils accéder aux résultats de l'analyse et des prévisions de prix ?</w:t>
      </w:r>
    </w:p>
    <w:p w14:paraId="2F0FB802" w14:textId="77777777" w:rsidR="009B6014" w:rsidRPr="009B6014" w:rsidRDefault="009B6014" w:rsidP="009B6014">
      <w:pPr>
        <w:numPr>
          <w:ilvl w:val="0"/>
          <w:numId w:val="9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pour permettre une analyse efficace ?</w:t>
      </w:r>
    </w:p>
    <w:p w14:paraId="0912F9B3" w14:textId="77777777" w:rsidR="009B6014" w:rsidRPr="009B6014" w:rsidRDefault="009B6014" w:rsidP="009B6014">
      <w:pPr>
        <w:numPr>
          <w:ilvl w:val="0"/>
          <w:numId w:val="9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Mises à jour des données collectées :</w:t>
      </w:r>
    </w:p>
    <w:p w14:paraId="3801FAC1"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mises à jour des données collectées seront-elles gérées ?</w:t>
      </w:r>
    </w:p>
    <w:p w14:paraId="3EFD96D4"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À quelle fréquence les données seront-elles mises à jour ?</w:t>
      </w:r>
    </w:p>
    <w:p w14:paraId="21901F41" w14:textId="77777777" w:rsidR="009B6014" w:rsidRPr="009B6014" w:rsidRDefault="009B6014" w:rsidP="009B6014">
      <w:pPr>
        <w:numPr>
          <w:ilvl w:val="0"/>
          <w:numId w:val="9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données mises à jour seront-elles intégrées dans les modèles d'apprentissage automatique ?</w:t>
      </w:r>
    </w:p>
    <w:p w14:paraId="310BCB18" w14:textId="77777777" w:rsidR="009B6014" w:rsidRPr="009B6014" w:rsidRDefault="009B6014" w:rsidP="009B6014">
      <w:pPr>
        <w:numPr>
          <w:ilvl w:val="0"/>
          <w:numId w:val="9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Fonctionnalités de filtrage et de tri des données :</w:t>
      </w:r>
    </w:p>
    <w:p w14:paraId="2C7B2053"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Comment les fonctionnalités de filtrage et de tri des données seront-elles implémentées dans l'interface utilisateur ?</w:t>
      </w:r>
    </w:p>
    <w:p w14:paraId="0A93EA5F"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critères de filtrage et de tri disponibles pour les utilisateurs ?</w:t>
      </w:r>
    </w:p>
    <w:p w14:paraId="6792E64C" w14:textId="77777777" w:rsidR="009B6014" w:rsidRPr="009B6014" w:rsidRDefault="009B6014" w:rsidP="009B6014">
      <w:pPr>
        <w:numPr>
          <w:ilvl w:val="0"/>
          <w:numId w:val="10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pour permettre une analyse efficace ?</w:t>
      </w:r>
    </w:p>
    <w:p w14:paraId="0999DCC3" w14:textId="77777777" w:rsidR="009B6014" w:rsidRPr="009B6014" w:rsidRDefault="009B6014" w:rsidP="009B6014">
      <w:pPr>
        <w:numPr>
          <w:ilvl w:val="0"/>
          <w:numId w:val="10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Éléments de sécurité :</w:t>
      </w:r>
    </w:p>
    <w:p w14:paraId="6EB6CE93" w14:textId="77777777" w:rsidR="009B6014" w:rsidRPr="009B6014" w:rsidRDefault="009B6014" w:rsidP="009B6014">
      <w:pPr>
        <w:numPr>
          <w:ilvl w:val="0"/>
          <w:numId w:val="10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données collectées et les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protégés ?</w:t>
      </w:r>
    </w:p>
    <w:p w14:paraId="761FBDE8" w14:textId="77777777" w:rsidR="009B6014" w:rsidRPr="009B6014" w:rsidRDefault="009B6014" w:rsidP="009B6014">
      <w:pPr>
        <w:numPr>
          <w:ilvl w:val="0"/>
          <w:numId w:val="10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Quelles seront les mesures de sécurité mises en place pour garantir la confidentialité des données collectées ?</w:t>
      </w:r>
    </w:p>
    <w:p w14:paraId="3AC56BB0" w14:textId="77777777" w:rsidR="009B6014" w:rsidRPr="009B6014" w:rsidRDefault="009B6014" w:rsidP="009B6014">
      <w:pPr>
        <w:numPr>
          <w:ilvl w:val="0"/>
          <w:numId w:val="10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Intégration des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
    <w:p w14:paraId="42C102E6"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modèles de machine </w:t>
      </w:r>
      <w:proofErr w:type="spellStart"/>
      <w:r w:rsidRPr="009B6014">
        <w:rPr>
          <w:rFonts w:ascii="Segoe UI" w:eastAsia="Times New Roman" w:hAnsi="Segoe UI" w:cs="Segoe UI"/>
          <w:color w:val="D1D5DB"/>
          <w:sz w:val="24"/>
          <w:szCs w:val="24"/>
          <w:lang w:eastAsia="fr-FR"/>
        </w:rPr>
        <w:t>learning</w:t>
      </w:r>
      <w:proofErr w:type="spellEnd"/>
      <w:r w:rsidRPr="009B6014">
        <w:rPr>
          <w:rFonts w:ascii="Segoe UI" w:eastAsia="Times New Roman" w:hAnsi="Segoe UI" w:cs="Segoe UI"/>
          <w:color w:val="D1D5DB"/>
          <w:sz w:val="24"/>
          <w:szCs w:val="24"/>
          <w:lang w:eastAsia="fr-FR"/>
        </w:rPr>
        <w:t xml:space="preserve">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intégrés dans l'application Flask existante ?</w:t>
      </w:r>
    </w:p>
    <w:p w14:paraId="019901BB"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Quels seront les éléments à prendre en compte pour garantir une intégration efficace ?</w:t>
      </w:r>
    </w:p>
    <w:p w14:paraId="65E4240B" w14:textId="77777777" w:rsidR="009B6014" w:rsidRPr="009B6014" w:rsidRDefault="009B6014" w:rsidP="009B6014">
      <w:pPr>
        <w:numPr>
          <w:ilvl w:val="0"/>
          <w:numId w:val="10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B6014">
        <w:rPr>
          <w:rFonts w:ascii="Segoe UI" w:eastAsia="Times New Roman" w:hAnsi="Segoe UI" w:cs="Segoe UI"/>
          <w:color w:val="D1D5DB"/>
          <w:sz w:val="24"/>
          <w:szCs w:val="24"/>
          <w:lang w:eastAsia="fr-FR"/>
        </w:rPr>
        <w:t xml:space="preserve">Comment les résultats des modèles </w:t>
      </w:r>
      <w:proofErr w:type="spellStart"/>
      <w:r w:rsidRPr="009B6014">
        <w:rPr>
          <w:rFonts w:ascii="Segoe UI" w:eastAsia="Times New Roman" w:hAnsi="Segoe UI" w:cs="Segoe UI"/>
          <w:color w:val="D1D5DB"/>
          <w:sz w:val="24"/>
          <w:szCs w:val="24"/>
          <w:lang w:eastAsia="fr-FR"/>
        </w:rPr>
        <w:t>seront-ils</w:t>
      </w:r>
      <w:proofErr w:type="spellEnd"/>
      <w:r w:rsidRPr="009B6014">
        <w:rPr>
          <w:rFonts w:ascii="Segoe UI" w:eastAsia="Times New Roman" w:hAnsi="Segoe UI" w:cs="Segoe UI"/>
          <w:color w:val="D1D5DB"/>
          <w:sz w:val="24"/>
          <w:szCs w:val="24"/>
          <w:lang w:eastAsia="fr-FR"/>
        </w:rPr>
        <w:t xml:space="preserve"> présentés dans l'interface utilisateur ?</w:t>
      </w:r>
    </w:p>
    <w:p w14:paraId="12836D87" w14:textId="77777777" w:rsidR="009E6E4B" w:rsidRPr="009E6E4B" w:rsidRDefault="009E6E4B" w:rsidP="009E6E4B">
      <w:pPr>
        <w:numPr>
          <w:ilvl w:val="0"/>
          <w:numId w:val="10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Critères de sélection des produits :</w:t>
      </w:r>
    </w:p>
    <w:p w14:paraId="570D91A2"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Pour cette étape, nous avons besoin de définir les critères de sélection des produits high tech, informatiques, multimédias et assimilés pour l'analyse. Ces critères seront utilisés pour filtrer les données collectées aux enchères. Les critères peuvent inclure des éléments tels que la marque, le modèle, les caractéristiques techniques, la capacité de stockage, etc. Une fois les critères définis, nous utiliserons une bibliothèque Python pour extraire les données de la page d'enchères et les stocker dans un fichier Excel. Nous nettoierons les données pour éliminer les doublons et les informations inutiles.</w:t>
      </w:r>
    </w:p>
    <w:p w14:paraId="3E98D988" w14:textId="77777777" w:rsidR="009E6E4B" w:rsidRPr="009E6E4B" w:rsidRDefault="009E6E4B" w:rsidP="009E6E4B">
      <w:pPr>
        <w:numPr>
          <w:ilvl w:val="0"/>
          <w:numId w:val="10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Stockage et organisation des données :</w:t>
      </w:r>
    </w:p>
    <w:p w14:paraId="08DDFC8B"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Les données collectées seront stockées dans un fichier Excel. La structure du fichier sera conçue pour permettre une analyse efficace des données. Nous pouvons utiliser des onglets de feuille de calcul pour organiser les données en fonction des critères de sélection définis. Par exemple, un onglet pour chaque marque de produit, avec des colonnes pour le modèle, les caractéristiques techniques, la capacité de stockage, etc.</w:t>
      </w:r>
    </w:p>
    <w:p w14:paraId="472E1492" w14:textId="77777777" w:rsidR="009E6E4B" w:rsidRPr="009E6E4B" w:rsidRDefault="009E6E4B" w:rsidP="009E6E4B">
      <w:pPr>
        <w:numPr>
          <w:ilvl w:val="0"/>
          <w:numId w:val="10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Construction et entraînement du modèle de classification des sentiments :</w:t>
      </w:r>
    </w:p>
    <w:p w14:paraId="4DD80818"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 xml:space="preserve">Nous utiliserons un algorithme de machine </w:t>
      </w:r>
      <w:proofErr w:type="spellStart"/>
      <w:r w:rsidRPr="009E6E4B">
        <w:rPr>
          <w:rFonts w:ascii="Segoe UI" w:eastAsia="Times New Roman" w:hAnsi="Segoe UI" w:cs="Segoe UI"/>
          <w:color w:val="D1D5DB"/>
          <w:sz w:val="24"/>
          <w:szCs w:val="24"/>
          <w:lang w:eastAsia="fr-FR"/>
        </w:rPr>
        <w:t>learning</w:t>
      </w:r>
      <w:proofErr w:type="spellEnd"/>
      <w:r w:rsidRPr="009E6E4B">
        <w:rPr>
          <w:rFonts w:ascii="Segoe UI" w:eastAsia="Times New Roman" w:hAnsi="Segoe UI" w:cs="Segoe UI"/>
          <w:color w:val="D1D5DB"/>
          <w:sz w:val="24"/>
          <w:szCs w:val="24"/>
          <w:lang w:eastAsia="fr-FR"/>
        </w:rPr>
        <w:t xml:space="preserve"> pour construire un modèle de classification des sentiments des produits. Les données stockées dans le fichier Excel seront utilisées pour entraîner le modèle. Nous pouvons utiliser la bibliothèque </w:t>
      </w:r>
      <w:proofErr w:type="spellStart"/>
      <w:r w:rsidRPr="009E6E4B">
        <w:rPr>
          <w:rFonts w:ascii="Segoe UI" w:eastAsia="Times New Roman" w:hAnsi="Segoe UI" w:cs="Segoe UI"/>
          <w:color w:val="D1D5DB"/>
          <w:sz w:val="24"/>
          <w:szCs w:val="24"/>
          <w:lang w:eastAsia="fr-FR"/>
        </w:rPr>
        <w:t>Scikit-learn</w:t>
      </w:r>
      <w:proofErr w:type="spellEnd"/>
      <w:r w:rsidRPr="009E6E4B">
        <w:rPr>
          <w:rFonts w:ascii="Segoe UI" w:eastAsia="Times New Roman" w:hAnsi="Segoe UI" w:cs="Segoe UI"/>
          <w:color w:val="D1D5DB"/>
          <w:sz w:val="24"/>
          <w:szCs w:val="24"/>
          <w:lang w:eastAsia="fr-FR"/>
        </w:rPr>
        <w:t xml:space="preserve"> de Python pour construire le modèle de classification des sentiments. Nous devrons également définir les critères de performance pour le modèle de classification des sentiments, tels que la précision de la classification.</w:t>
      </w:r>
    </w:p>
    <w:p w14:paraId="73BB5F80" w14:textId="77777777" w:rsidR="009E6E4B" w:rsidRPr="009E6E4B" w:rsidRDefault="009E6E4B" w:rsidP="009E6E4B">
      <w:pPr>
        <w:numPr>
          <w:ilvl w:val="0"/>
          <w:numId w:val="10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Construction et entraînement du modèle de prédiction des prix :</w:t>
      </w:r>
    </w:p>
    <w:p w14:paraId="764BA915"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 xml:space="preserve">Nous utiliserons également un algorithme de machine </w:t>
      </w:r>
      <w:proofErr w:type="spellStart"/>
      <w:r w:rsidRPr="009E6E4B">
        <w:rPr>
          <w:rFonts w:ascii="Segoe UI" w:eastAsia="Times New Roman" w:hAnsi="Segoe UI" w:cs="Segoe UI"/>
          <w:color w:val="D1D5DB"/>
          <w:sz w:val="24"/>
          <w:szCs w:val="24"/>
          <w:lang w:eastAsia="fr-FR"/>
        </w:rPr>
        <w:t>learning</w:t>
      </w:r>
      <w:proofErr w:type="spellEnd"/>
      <w:r w:rsidRPr="009E6E4B">
        <w:rPr>
          <w:rFonts w:ascii="Segoe UI" w:eastAsia="Times New Roman" w:hAnsi="Segoe UI" w:cs="Segoe UI"/>
          <w:color w:val="D1D5DB"/>
          <w:sz w:val="24"/>
          <w:szCs w:val="24"/>
          <w:lang w:eastAsia="fr-FR"/>
        </w:rPr>
        <w:t xml:space="preserve"> pour construire un modèle de prédiction des prix des produits. Les données stockées dans le fichier Excel seront utilisées pour entraîner le modèle. Nous pouvons utiliser la bibliothèque </w:t>
      </w:r>
      <w:proofErr w:type="spellStart"/>
      <w:r w:rsidRPr="009E6E4B">
        <w:rPr>
          <w:rFonts w:ascii="Segoe UI" w:eastAsia="Times New Roman" w:hAnsi="Segoe UI" w:cs="Segoe UI"/>
          <w:color w:val="D1D5DB"/>
          <w:sz w:val="24"/>
          <w:szCs w:val="24"/>
          <w:lang w:eastAsia="fr-FR"/>
        </w:rPr>
        <w:t>Scikit-learn</w:t>
      </w:r>
      <w:proofErr w:type="spellEnd"/>
      <w:r w:rsidRPr="009E6E4B">
        <w:rPr>
          <w:rFonts w:ascii="Segoe UI" w:eastAsia="Times New Roman" w:hAnsi="Segoe UI" w:cs="Segoe UI"/>
          <w:color w:val="D1D5DB"/>
          <w:sz w:val="24"/>
          <w:szCs w:val="24"/>
          <w:lang w:eastAsia="fr-FR"/>
        </w:rPr>
        <w:t xml:space="preserve"> de Python pour construire le modèle de prédiction des prix. Nous devrons également définir les critères de performance pour le modèle de prédiction des prix, tels que l'erreur de prédiction.</w:t>
      </w:r>
    </w:p>
    <w:p w14:paraId="4FA286EF" w14:textId="77777777" w:rsidR="009E6E4B" w:rsidRPr="009E6E4B" w:rsidRDefault="009E6E4B" w:rsidP="009E6E4B">
      <w:pPr>
        <w:numPr>
          <w:ilvl w:val="0"/>
          <w:numId w:val="10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Évaluation et amélioration des modèles d'apprentissage automatique :</w:t>
      </w:r>
    </w:p>
    <w:p w14:paraId="291F65DA"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 xml:space="preserve">Nous évaluerons les résultats des modèles pour déterminer leur précision. Nous utiliserons les critères de performance définis pour chaque modèle pour évaluer leur performance. Si les modèles ne sont pas précis, nous pouvons les améliorer en ajustant les paramètres de l'algorithme de machine </w:t>
      </w:r>
      <w:proofErr w:type="spellStart"/>
      <w:r w:rsidRPr="009E6E4B">
        <w:rPr>
          <w:rFonts w:ascii="Segoe UI" w:eastAsia="Times New Roman" w:hAnsi="Segoe UI" w:cs="Segoe UI"/>
          <w:color w:val="D1D5DB"/>
          <w:sz w:val="24"/>
          <w:szCs w:val="24"/>
          <w:lang w:eastAsia="fr-FR"/>
        </w:rPr>
        <w:t>learning</w:t>
      </w:r>
      <w:proofErr w:type="spellEnd"/>
      <w:r w:rsidRPr="009E6E4B">
        <w:rPr>
          <w:rFonts w:ascii="Segoe UI" w:eastAsia="Times New Roman" w:hAnsi="Segoe UI" w:cs="Segoe UI"/>
          <w:color w:val="D1D5DB"/>
          <w:sz w:val="24"/>
          <w:szCs w:val="24"/>
          <w:lang w:eastAsia="fr-FR"/>
        </w:rPr>
        <w:t xml:space="preserve"> ou en collectant plus de données pour entraîner les modèles.</w:t>
      </w:r>
    </w:p>
    <w:p w14:paraId="34932CAB" w14:textId="77777777" w:rsidR="009E6E4B" w:rsidRPr="009E6E4B" w:rsidRDefault="009E6E4B" w:rsidP="009E6E4B">
      <w:pPr>
        <w:numPr>
          <w:ilvl w:val="0"/>
          <w:numId w:val="1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Accès aux résultats de l'analyse et des prévisions de prix :</w:t>
      </w:r>
    </w:p>
    <w:p w14:paraId="0D25791C"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Les résultats de l'analyse et des prévisions de prix seront accessibles aux utilisateurs via l'interface utilisateur de l'application Flask. Les résultats seront présentés de manière claire et facile à comprendre, en utilisant des graphiques et des tableaux pour afficher les données.</w:t>
      </w:r>
    </w:p>
    <w:p w14:paraId="71A3EA9B" w14:textId="77777777" w:rsidR="009E6E4B" w:rsidRPr="009E6E4B" w:rsidRDefault="009E6E4B" w:rsidP="009E6E4B">
      <w:pPr>
        <w:numPr>
          <w:ilvl w:val="0"/>
          <w:numId w:val="1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Mises à jour des données collectées :</w:t>
      </w:r>
    </w:p>
    <w:p w14:paraId="386C286E" w14:textId="77777777" w:rsidR="009E6E4B" w:rsidRPr="009E6E4B" w:rsidRDefault="009E6E4B" w:rsidP="009E6E4B">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fr-FR"/>
        </w:rPr>
      </w:pPr>
      <w:r w:rsidRPr="009E6E4B">
        <w:rPr>
          <w:rFonts w:ascii="Segoe UI" w:eastAsia="Times New Roman" w:hAnsi="Segoe UI" w:cs="Segoe UI"/>
          <w:color w:val="D1D5DB"/>
          <w:sz w:val="24"/>
          <w:szCs w:val="24"/>
          <w:lang w:eastAsia="fr-FR"/>
        </w:rPr>
        <w:t>Les données collectées seront mises à jour régulièrement pour garantir que les modèles d'apprentissage automatique sont basés sur les</w:t>
      </w:r>
    </w:p>
    <w:p w14:paraId="7E1E4EAD" w14:textId="77777777" w:rsidR="009B6014" w:rsidRDefault="009B6014" w:rsidP="00467CCC"/>
    <w:p w14:paraId="1B903C0D" w14:textId="77777777" w:rsidR="00C509C5" w:rsidRDefault="00C509C5" w:rsidP="00467CCC"/>
    <w:p w14:paraId="55EC60A4" w14:textId="77777777" w:rsidR="00934AAC" w:rsidRPr="00934AAC" w:rsidRDefault="00934AAC" w:rsidP="00934AAC">
      <w:pPr>
        <w:numPr>
          <w:ilvl w:val="0"/>
          <w:numId w:val="1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une liste de critères de sélection des produits pour l'analyse, tels que la marque, le modèle, les spécifications techniques, etc.</w:t>
      </w:r>
    </w:p>
    <w:p w14:paraId="6844574E" w14:textId="77777777" w:rsidR="00934AAC" w:rsidRDefault="00934AAC" w:rsidP="00934AAC">
      <w:pPr>
        <w:numPr>
          <w:ilvl w:val="0"/>
          <w:numId w:val="1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Cette liste sera utilisée pour filtrer les données collectées aux enchères.</w:t>
      </w:r>
    </w:p>
    <w:p w14:paraId="5CA9BA83" w14:textId="77777777" w:rsidR="002D2F0B" w:rsidRDefault="002D2F0B" w:rsidP="002D2F0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6DD21E0A" w14:textId="4EAD2B2B"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Pr>
          <w:rFonts w:ascii="Segoe UI" w:eastAsia="Times New Roman" w:hAnsi="Segoe UI" w:cs="Segoe UI"/>
          <w:color w:val="D1D5DB"/>
          <w:sz w:val="24"/>
          <w:szCs w:val="24"/>
          <w:lang w:eastAsia="fr-FR"/>
        </w:rPr>
        <w:t>Les critères sont :</w:t>
      </w:r>
      <w:r w:rsidRPr="00FA2D17">
        <w:rPr>
          <w:rFonts w:ascii="Segoe UI" w:hAnsi="Segoe UI" w:cs="Segoe UI"/>
          <w:color w:val="D1D5DB"/>
        </w:rPr>
        <w:t xml:space="preserve"> </w:t>
      </w:r>
      <w:r w:rsidRPr="00FA2D17">
        <w:rPr>
          <w:rFonts w:ascii="Segoe UI" w:eastAsia="Times New Roman" w:hAnsi="Segoe UI" w:cs="Segoe UI"/>
          <w:color w:val="D1D5DB"/>
          <w:sz w:val="24"/>
          <w:szCs w:val="24"/>
          <w:lang w:eastAsia="fr-FR"/>
        </w:rPr>
        <w:t>Type de produit : catégorie de produit, tels que les tablettes, les ordinateurs portables, les téléphones, les montres intelligentes, etc.</w:t>
      </w:r>
    </w:p>
    <w:p w14:paraId="30D757C0"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Marque : marque du produit, telle que Apple, Samsung, Dell, Lenovo, etc.</w:t>
      </w:r>
    </w:p>
    <w:p w14:paraId="504E2CCD"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 xml:space="preserve">Modèle : modèle du produit, tel </w:t>
      </w:r>
      <w:proofErr w:type="gramStart"/>
      <w:r w:rsidRPr="00FA2D17">
        <w:rPr>
          <w:rFonts w:ascii="Segoe UI" w:eastAsia="Times New Roman" w:hAnsi="Segoe UI" w:cs="Segoe UI"/>
          <w:color w:val="D1D5DB"/>
          <w:sz w:val="24"/>
          <w:szCs w:val="24"/>
          <w:lang w:eastAsia="fr-FR"/>
        </w:rPr>
        <w:t>que iPad</w:t>
      </w:r>
      <w:proofErr w:type="gramEnd"/>
      <w:r w:rsidRPr="00FA2D17">
        <w:rPr>
          <w:rFonts w:ascii="Segoe UI" w:eastAsia="Times New Roman" w:hAnsi="Segoe UI" w:cs="Segoe UI"/>
          <w:color w:val="D1D5DB"/>
          <w:sz w:val="24"/>
          <w:szCs w:val="24"/>
          <w:lang w:eastAsia="fr-FR"/>
        </w:rPr>
        <w:t xml:space="preserve"> Pro, Galaxy S21, </w:t>
      </w:r>
      <w:proofErr w:type="spellStart"/>
      <w:r w:rsidRPr="00FA2D17">
        <w:rPr>
          <w:rFonts w:ascii="Segoe UI" w:eastAsia="Times New Roman" w:hAnsi="Segoe UI" w:cs="Segoe UI"/>
          <w:color w:val="D1D5DB"/>
          <w:sz w:val="24"/>
          <w:szCs w:val="24"/>
          <w:lang w:eastAsia="fr-FR"/>
        </w:rPr>
        <w:t>ThinkPad</w:t>
      </w:r>
      <w:proofErr w:type="spellEnd"/>
      <w:r w:rsidRPr="00FA2D17">
        <w:rPr>
          <w:rFonts w:ascii="Segoe UI" w:eastAsia="Times New Roman" w:hAnsi="Segoe UI" w:cs="Segoe UI"/>
          <w:color w:val="D1D5DB"/>
          <w:sz w:val="24"/>
          <w:szCs w:val="24"/>
          <w:lang w:eastAsia="fr-FR"/>
        </w:rPr>
        <w:t xml:space="preserve"> X1 Carbon, etc.</w:t>
      </w:r>
    </w:p>
    <w:p w14:paraId="62199C52"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Caractéristiques techniques : spécifications techniques du produit, telles que la capacité de stockage, la taille de l'écran, la résolution d'écran, la vitesse du processeur, la mémoire, etc.</w:t>
      </w:r>
    </w:p>
    <w:p w14:paraId="0B8EEC8E"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État de l'article : état physique du produit, tel que neuf, d'occasion, endommagé, reconditionné, etc.</w:t>
      </w:r>
    </w:p>
    <w:p w14:paraId="0515B33F"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Année de fabrication : année de fabrication du produit, qui peut être utile pour les produits qui ont une durée de vie limitée.</w:t>
      </w:r>
    </w:p>
    <w:p w14:paraId="2C8A1915"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Nombre de ventes précédentes : le nombre de fois que le produit a été vendu aux enchères auparavant, ce qui peut donner une indication de la popularité du produit.</w:t>
      </w:r>
    </w:p>
    <w:p w14:paraId="48F10003"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Temps restant de l'enchère : le temps restant avant la fin de l'enchère, qui peut être un indicateur de l'urgence de l'achat.</w:t>
      </w:r>
    </w:p>
    <w:p w14:paraId="609A5492"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Prix initial : le prix de départ de l'enchère, qui peut être un indicateur du niveau de qualité et de la valeur perçue du produit.</w:t>
      </w:r>
    </w:p>
    <w:p w14:paraId="1BAB4AF2" w14:textId="77777777" w:rsidR="00FA2D17" w:rsidRPr="00FA2D17" w:rsidRDefault="00FA2D17" w:rsidP="00FA2D17">
      <w:pPr>
        <w:numPr>
          <w:ilvl w:val="0"/>
          <w:numId w:val="13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FA2D17">
        <w:rPr>
          <w:rFonts w:ascii="Segoe UI" w:eastAsia="Times New Roman" w:hAnsi="Segoe UI" w:cs="Segoe UI"/>
          <w:color w:val="D1D5DB"/>
          <w:sz w:val="24"/>
          <w:szCs w:val="24"/>
          <w:lang w:eastAsia="fr-FR"/>
        </w:rPr>
        <w:t>Prix final de l'enchère : le prix final payé pour le produit, qui est une mesure de la demande et de la valeur réelle du produit.</w:t>
      </w:r>
    </w:p>
    <w:p w14:paraId="2239132A" w14:textId="1566DA97" w:rsidR="002D2F0B" w:rsidRDefault="002D2F0B" w:rsidP="002D2F0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72F31F72" w14:textId="77777777" w:rsidR="002D2F0B" w:rsidRDefault="002D2F0B" w:rsidP="002D2F0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4C86479B" w14:textId="77777777" w:rsidR="002D2F0B" w:rsidRDefault="002D2F0B" w:rsidP="002D2F0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0531ED22" w14:textId="77777777" w:rsidR="002D2F0B" w:rsidRPr="00934AAC" w:rsidRDefault="002D2F0B" w:rsidP="002D2F0B">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20D64279" w14:textId="77777777" w:rsidR="00934AAC" w:rsidRPr="00934AAC" w:rsidRDefault="00934AAC" w:rsidP="00934AAC">
      <w:pPr>
        <w:numPr>
          <w:ilvl w:val="0"/>
          <w:numId w:val="11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Stockage et organisation des données :</w:t>
      </w:r>
    </w:p>
    <w:p w14:paraId="56C0EE74" w14:textId="77777777" w:rsidR="00934AAC" w:rsidRDefault="00934AAC" w:rsidP="00934AAC">
      <w:pPr>
        <w:numPr>
          <w:ilvl w:val="0"/>
          <w:numId w:val="1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une structure pour stocker les données collectées dans le fichier Excel, ainsi qu'un processus de nettoyage de données pour éliminer les doublons et les données inutiles.</w:t>
      </w:r>
    </w:p>
    <w:p w14:paraId="00687AFE" w14:textId="77777777" w:rsidR="008F3661" w:rsidRPr="008F3661" w:rsidRDefault="008F3661" w:rsidP="008F3661">
      <w:pPr>
        <w:numPr>
          <w:ilvl w:val="0"/>
          <w:numId w:val="1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 xml:space="preserve">Choix de la structure de stockage : étant donné que les données collectées seront stockées dans un fichier Excel, il est recommandé d'utiliser une bibliothèque Python telle que Pandas pour lire les données à partir du fichier et les stocker dans un </w:t>
      </w:r>
      <w:proofErr w:type="spellStart"/>
      <w:r w:rsidRPr="008F3661">
        <w:rPr>
          <w:rFonts w:ascii="Segoe UI" w:eastAsia="Times New Roman" w:hAnsi="Segoe UI" w:cs="Segoe UI"/>
          <w:color w:val="D1D5DB"/>
          <w:sz w:val="24"/>
          <w:szCs w:val="24"/>
          <w:lang w:eastAsia="fr-FR"/>
        </w:rPr>
        <w:t>DataFrame</w:t>
      </w:r>
      <w:proofErr w:type="spellEnd"/>
      <w:r w:rsidRPr="008F3661">
        <w:rPr>
          <w:rFonts w:ascii="Segoe UI" w:eastAsia="Times New Roman" w:hAnsi="Segoe UI" w:cs="Segoe UI"/>
          <w:color w:val="D1D5DB"/>
          <w:sz w:val="24"/>
          <w:szCs w:val="24"/>
          <w:lang w:eastAsia="fr-FR"/>
        </w:rPr>
        <w:t xml:space="preserve">. Le </w:t>
      </w:r>
      <w:proofErr w:type="spellStart"/>
      <w:r w:rsidRPr="008F3661">
        <w:rPr>
          <w:rFonts w:ascii="Segoe UI" w:eastAsia="Times New Roman" w:hAnsi="Segoe UI" w:cs="Segoe UI"/>
          <w:color w:val="D1D5DB"/>
          <w:sz w:val="24"/>
          <w:szCs w:val="24"/>
          <w:lang w:eastAsia="fr-FR"/>
        </w:rPr>
        <w:t>DataFrame</w:t>
      </w:r>
      <w:proofErr w:type="spellEnd"/>
      <w:r w:rsidRPr="008F3661">
        <w:rPr>
          <w:rFonts w:ascii="Segoe UI" w:eastAsia="Times New Roman" w:hAnsi="Segoe UI" w:cs="Segoe UI"/>
          <w:color w:val="D1D5DB"/>
          <w:sz w:val="24"/>
          <w:szCs w:val="24"/>
          <w:lang w:eastAsia="fr-FR"/>
        </w:rPr>
        <w:t xml:space="preserve"> permettra de stocker les données sous forme de tableaux avec des noms de colonnes pour chaque champ.</w:t>
      </w:r>
    </w:p>
    <w:p w14:paraId="43430D35" w14:textId="77777777" w:rsidR="008F3661" w:rsidRPr="008F3661" w:rsidRDefault="008F3661" w:rsidP="008F3661">
      <w:pPr>
        <w:numPr>
          <w:ilvl w:val="0"/>
          <w:numId w:val="13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Nettoyage des données : avant d'analyser les données, il est important d'éliminer les doublons et les données inutiles. Pour cela, il est recommandé de suivre les étapes suivantes :</w:t>
      </w:r>
    </w:p>
    <w:p w14:paraId="7E5E872A" w14:textId="77777777" w:rsidR="008F3661" w:rsidRPr="008F3661" w:rsidRDefault="008F3661" w:rsidP="008F3661">
      <w:pPr>
        <w:numPr>
          <w:ilvl w:val="0"/>
          <w:numId w:val="1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Identifier les colonnes qui sont pertinentes pour l'analyse, par exemple, le nom du produit, la marque, le modèle, les caractéristiques techniques, l'état de l'article, l'année de fabrication, le nombre de ventes précédentes, le temps restant de l'enchère, le prix initial et le prix final de l'enchère.</w:t>
      </w:r>
    </w:p>
    <w:p w14:paraId="0B74477A" w14:textId="77777777" w:rsidR="008F3661" w:rsidRPr="008F3661" w:rsidRDefault="008F3661" w:rsidP="008F3661">
      <w:pPr>
        <w:numPr>
          <w:ilvl w:val="0"/>
          <w:numId w:val="1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Supprimer les colonnes inutiles qui ne sont pas nécessaires pour l'analyse.</w:t>
      </w:r>
    </w:p>
    <w:p w14:paraId="06E6D87C" w14:textId="77777777" w:rsidR="008F3661" w:rsidRPr="008F3661" w:rsidRDefault="008F3661" w:rsidP="008F3661">
      <w:pPr>
        <w:numPr>
          <w:ilvl w:val="0"/>
          <w:numId w:val="1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Supprimer les lignes en double qui sont identiques.</w:t>
      </w:r>
    </w:p>
    <w:p w14:paraId="610BB342" w14:textId="77777777" w:rsidR="008F3661" w:rsidRPr="008F3661" w:rsidRDefault="008F3661" w:rsidP="008F3661">
      <w:pPr>
        <w:numPr>
          <w:ilvl w:val="0"/>
          <w:numId w:val="1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Vérifier la cohérence des données, par exemple, s'assurer que les données sont bien formatées et qu'il n'y a pas de valeurs manquantes.</w:t>
      </w:r>
    </w:p>
    <w:p w14:paraId="18E8DD3F" w14:textId="77777777" w:rsidR="008F3661" w:rsidRPr="008F3661" w:rsidRDefault="008F3661" w:rsidP="008F3661">
      <w:pPr>
        <w:numPr>
          <w:ilvl w:val="0"/>
          <w:numId w:val="1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 xml:space="preserve">Sauvegarde des données : une fois que les données ont été nettoyées, il est important de les sauvegarder dans un fichier Excel pour faciliter l'accès aux données pour l'analyse ultérieure. Pour cela, il est recommandé d'utiliser la bibliothèque Pandas pour enregistrer le </w:t>
      </w:r>
      <w:proofErr w:type="spellStart"/>
      <w:r w:rsidRPr="008F3661">
        <w:rPr>
          <w:rFonts w:ascii="Segoe UI" w:eastAsia="Times New Roman" w:hAnsi="Segoe UI" w:cs="Segoe UI"/>
          <w:color w:val="D1D5DB"/>
          <w:sz w:val="24"/>
          <w:szCs w:val="24"/>
          <w:lang w:eastAsia="fr-FR"/>
        </w:rPr>
        <w:t>DataFrame</w:t>
      </w:r>
      <w:proofErr w:type="spellEnd"/>
      <w:r w:rsidRPr="008F3661">
        <w:rPr>
          <w:rFonts w:ascii="Segoe UI" w:eastAsia="Times New Roman" w:hAnsi="Segoe UI" w:cs="Segoe UI"/>
          <w:color w:val="D1D5DB"/>
          <w:sz w:val="24"/>
          <w:szCs w:val="24"/>
          <w:lang w:eastAsia="fr-FR"/>
        </w:rPr>
        <w:t xml:space="preserve"> sous forme de fichier Excel.</w:t>
      </w:r>
    </w:p>
    <w:p w14:paraId="387C6D70" w14:textId="77777777" w:rsidR="008F3661" w:rsidRPr="008F3661" w:rsidRDefault="008F3661" w:rsidP="008F3661">
      <w:pPr>
        <w:numPr>
          <w:ilvl w:val="0"/>
          <w:numId w:val="13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8F3661">
        <w:rPr>
          <w:rFonts w:ascii="Segoe UI" w:eastAsia="Times New Roman" w:hAnsi="Segoe UI" w:cs="Segoe UI"/>
          <w:color w:val="D1D5DB"/>
          <w:sz w:val="24"/>
          <w:szCs w:val="24"/>
          <w:lang w:eastAsia="fr-FR"/>
        </w:rPr>
        <w:t>Organisation des données : pour faciliter l'analyse ultérieure, il est recommandé de structurer les données de manière logique en utilisant des noms de colonnes pertinents pour chaque champ. Il est également recommandé de trier les données en fonction des critères de sélection pertinents pour l'analyse.</w:t>
      </w:r>
    </w:p>
    <w:p w14:paraId="7E96D063" w14:textId="77777777" w:rsidR="008F3661" w:rsidRPr="00934AAC" w:rsidRDefault="008F3661" w:rsidP="008F3661">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p>
    <w:p w14:paraId="4288B175" w14:textId="77777777" w:rsidR="00934AAC" w:rsidRPr="00934AAC" w:rsidRDefault="00934AAC" w:rsidP="00934AAC">
      <w:pPr>
        <w:numPr>
          <w:ilvl w:val="0"/>
          <w:numId w:val="11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données seront stockées dans le fichier Excel défini dans le fichier de configuration config.py.</w:t>
      </w:r>
    </w:p>
    <w:p w14:paraId="110C9CC4" w14:textId="77777777" w:rsidR="00934AAC" w:rsidRPr="00934AAC" w:rsidRDefault="00934AAC" w:rsidP="00934AAC">
      <w:pPr>
        <w:numPr>
          <w:ilvl w:val="0"/>
          <w:numId w:val="11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Construction et entraînement du modèle de classification des sentiments :</w:t>
      </w:r>
    </w:p>
    <w:p w14:paraId="2BE6B4B7" w14:textId="77777777" w:rsidR="00934AAC" w:rsidRPr="00934AAC" w:rsidRDefault="00934AAC" w:rsidP="00934AAC">
      <w:pPr>
        <w:numPr>
          <w:ilvl w:val="0"/>
          <w:numId w:val="1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 xml:space="preserve">Résultat attendu : un modèle de classification des sentiments des produits construit avec un algorithme de machine </w:t>
      </w:r>
      <w:proofErr w:type="spellStart"/>
      <w:r w:rsidRPr="00934AAC">
        <w:rPr>
          <w:rFonts w:ascii="Segoe UI" w:eastAsia="Times New Roman" w:hAnsi="Segoe UI" w:cs="Segoe UI"/>
          <w:color w:val="D1D5DB"/>
          <w:sz w:val="24"/>
          <w:szCs w:val="24"/>
          <w:lang w:eastAsia="fr-FR"/>
        </w:rPr>
        <w:t>learning</w:t>
      </w:r>
      <w:proofErr w:type="spellEnd"/>
      <w:r w:rsidRPr="00934AAC">
        <w:rPr>
          <w:rFonts w:ascii="Segoe UI" w:eastAsia="Times New Roman" w:hAnsi="Segoe UI" w:cs="Segoe UI"/>
          <w:color w:val="D1D5DB"/>
          <w:sz w:val="24"/>
          <w:szCs w:val="24"/>
          <w:lang w:eastAsia="fr-FR"/>
        </w:rPr>
        <w:t>, tel que l'analyse de sentiments basée sur des modèles de langage naturel (NLP).</w:t>
      </w:r>
    </w:p>
    <w:p w14:paraId="0803B609" w14:textId="77777777" w:rsidR="00934AAC" w:rsidRPr="00934AAC" w:rsidRDefault="00934AAC" w:rsidP="00934AAC">
      <w:pPr>
        <w:numPr>
          <w:ilvl w:val="0"/>
          <w:numId w:val="11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critères de performance pour le modèle de classification des sentiments seront la précision et le rappel.</w:t>
      </w:r>
    </w:p>
    <w:p w14:paraId="116B3A09" w14:textId="77777777" w:rsidR="00934AAC" w:rsidRPr="00934AAC" w:rsidRDefault="00934AAC" w:rsidP="00934AAC">
      <w:pPr>
        <w:numPr>
          <w:ilvl w:val="0"/>
          <w:numId w:val="11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Construction et entraînement du modèle de prédiction des prix :</w:t>
      </w:r>
    </w:p>
    <w:p w14:paraId="599E18AD" w14:textId="77777777" w:rsidR="00934AAC" w:rsidRPr="00934AAC" w:rsidRDefault="00934AAC" w:rsidP="00934AAC">
      <w:pPr>
        <w:numPr>
          <w:ilvl w:val="0"/>
          <w:numId w:val="1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 xml:space="preserve">Résultat attendu : un modèle de prédiction des prix construit avec un algorithme de machine </w:t>
      </w:r>
      <w:proofErr w:type="spellStart"/>
      <w:r w:rsidRPr="00934AAC">
        <w:rPr>
          <w:rFonts w:ascii="Segoe UI" w:eastAsia="Times New Roman" w:hAnsi="Segoe UI" w:cs="Segoe UI"/>
          <w:color w:val="D1D5DB"/>
          <w:sz w:val="24"/>
          <w:szCs w:val="24"/>
          <w:lang w:eastAsia="fr-FR"/>
        </w:rPr>
        <w:t>learning</w:t>
      </w:r>
      <w:proofErr w:type="spellEnd"/>
      <w:r w:rsidRPr="00934AAC">
        <w:rPr>
          <w:rFonts w:ascii="Segoe UI" w:eastAsia="Times New Roman" w:hAnsi="Segoe UI" w:cs="Segoe UI"/>
          <w:color w:val="D1D5DB"/>
          <w:sz w:val="24"/>
          <w:szCs w:val="24"/>
          <w:lang w:eastAsia="fr-FR"/>
        </w:rPr>
        <w:t>, tel que la régression linéaire ou la forêt aléatoire.</w:t>
      </w:r>
    </w:p>
    <w:p w14:paraId="21258189" w14:textId="77777777" w:rsidR="00934AAC" w:rsidRPr="00934AAC" w:rsidRDefault="00934AAC" w:rsidP="00934AAC">
      <w:pPr>
        <w:numPr>
          <w:ilvl w:val="0"/>
          <w:numId w:val="1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données collectées seront préparées pour garantir une précision optimale.</w:t>
      </w:r>
    </w:p>
    <w:p w14:paraId="36E732B2" w14:textId="77777777" w:rsidR="00934AAC" w:rsidRPr="00934AAC" w:rsidRDefault="00934AAC" w:rsidP="00934AAC">
      <w:pPr>
        <w:numPr>
          <w:ilvl w:val="0"/>
          <w:numId w:val="11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critères de performance pour le modèle de prédiction des prix seront l'erreur quadratique moyenne et la précision.</w:t>
      </w:r>
    </w:p>
    <w:p w14:paraId="5E90ACE8" w14:textId="77777777" w:rsidR="00934AAC" w:rsidRPr="00934AAC" w:rsidRDefault="00934AAC" w:rsidP="00934AAC">
      <w:pPr>
        <w:numPr>
          <w:ilvl w:val="0"/>
          <w:numId w:val="11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Évaluation et amélioration des modèles d'apprentissage automatique :</w:t>
      </w:r>
    </w:p>
    <w:p w14:paraId="6F461CBD" w14:textId="77777777" w:rsidR="00934AAC" w:rsidRPr="00934AAC" w:rsidRDefault="00934AAC" w:rsidP="00934AAC">
      <w:pPr>
        <w:numPr>
          <w:ilvl w:val="0"/>
          <w:numId w:val="1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une évaluation des résultats des modèles pour déterminer leur précision, ainsi que des améliorations pour garantir une précision optimale.</w:t>
      </w:r>
    </w:p>
    <w:p w14:paraId="6FC98468" w14:textId="77777777" w:rsidR="00934AAC" w:rsidRPr="00934AAC" w:rsidRDefault="00934AAC" w:rsidP="00934AAC">
      <w:pPr>
        <w:numPr>
          <w:ilvl w:val="0"/>
          <w:numId w:val="12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critères de performance pour les modèles d'apprentissage automatique seront la précision, le rappel et l'erreur quadratique moyenne.</w:t>
      </w:r>
    </w:p>
    <w:p w14:paraId="20E96C77" w14:textId="77777777" w:rsidR="00934AAC" w:rsidRPr="00934AAC" w:rsidRDefault="00934AAC" w:rsidP="00934AAC">
      <w:pPr>
        <w:numPr>
          <w:ilvl w:val="0"/>
          <w:numId w:val="12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Accès aux résultats de l'analyse et des prévisions de prix :</w:t>
      </w:r>
    </w:p>
    <w:p w14:paraId="35F2CD40" w14:textId="77777777" w:rsidR="00934AAC" w:rsidRPr="00934AAC" w:rsidRDefault="00934AAC" w:rsidP="00934AAC">
      <w:pPr>
        <w:numPr>
          <w:ilvl w:val="0"/>
          <w:numId w:val="1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une interface utilisateur pour accéder aux résultats de l'analyse et des prévisions de prix.</w:t>
      </w:r>
    </w:p>
    <w:p w14:paraId="3EB8D6AF" w14:textId="77777777" w:rsidR="00934AAC" w:rsidRPr="00934AAC" w:rsidRDefault="00934AAC" w:rsidP="00934AAC">
      <w:pPr>
        <w:numPr>
          <w:ilvl w:val="0"/>
          <w:numId w:val="12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résultats seront présentés sous forme de tableaux et de graphiques pour permettre une analyse efficace.</w:t>
      </w:r>
    </w:p>
    <w:p w14:paraId="5410C786" w14:textId="77777777" w:rsidR="00934AAC" w:rsidRPr="00934AAC" w:rsidRDefault="00934AAC" w:rsidP="00934AAC">
      <w:pPr>
        <w:numPr>
          <w:ilvl w:val="0"/>
          <w:numId w:val="12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Mises à jour des données collectées :</w:t>
      </w:r>
    </w:p>
    <w:p w14:paraId="22C33241" w14:textId="77777777" w:rsidR="00934AAC" w:rsidRPr="00934AAC" w:rsidRDefault="00934AAC" w:rsidP="00934AAC">
      <w:pPr>
        <w:numPr>
          <w:ilvl w:val="0"/>
          <w:numId w:val="1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 processus de mise à jour des données collectées pour garantir la pertinence des modèles d'apprentissage automatique.</w:t>
      </w:r>
    </w:p>
    <w:p w14:paraId="356BA189" w14:textId="77777777" w:rsidR="00934AAC" w:rsidRPr="00934AAC" w:rsidRDefault="00934AAC" w:rsidP="00934AAC">
      <w:pPr>
        <w:numPr>
          <w:ilvl w:val="0"/>
          <w:numId w:val="1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données seront mises à jour périodiquement à une fréquence définie dans le fichier de configuration config.py.</w:t>
      </w:r>
    </w:p>
    <w:p w14:paraId="7D20C7E7" w14:textId="77777777" w:rsidR="00934AAC" w:rsidRPr="00934AAC" w:rsidRDefault="00934AAC" w:rsidP="00934AAC">
      <w:pPr>
        <w:numPr>
          <w:ilvl w:val="0"/>
          <w:numId w:val="12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Fonctionnalités de filtrage et de tri des données :</w:t>
      </w:r>
    </w:p>
    <w:p w14:paraId="6DA1DF87" w14:textId="77777777" w:rsidR="00934AAC" w:rsidRPr="00934AAC" w:rsidRDefault="00934AAC" w:rsidP="00934AAC">
      <w:pPr>
        <w:numPr>
          <w:ilvl w:val="0"/>
          <w:numId w:val="1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une interface utilisateur avec des fonctionnalités de filtrage et de tri des données pour permettre une analyse efficace.</w:t>
      </w:r>
    </w:p>
    <w:p w14:paraId="76092C8F" w14:textId="77777777" w:rsidR="00934AAC" w:rsidRPr="00934AAC" w:rsidRDefault="00934AAC" w:rsidP="00934AAC">
      <w:pPr>
        <w:numPr>
          <w:ilvl w:val="0"/>
          <w:numId w:val="1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critères de filtrage et de tri seront définis en fonction des critères de sélection des produits.</w:t>
      </w:r>
    </w:p>
    <w:p w14:paraId="58FF6727" w14:textId="77777777" w:rsidR="00934AAC" w:rsidRPr="00934AAC" w:rsidRDefault="00934AAC" w:rsidP="00934AAC">
      <w:pPr>
        <w:numPr>
          <w:ilvl w:val="0"/>
          <w:numId w:val="12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Éléments de sécurité :</w:t>
      </w:r>
    </w:p>
    <w:p w14:paraId="59253116" w14:textId="77777777" w:rsidR="00934AAC" w:rsidRPr="00934AAC" w:rsidRDefault="00934AAC" w:rsidP="00934AAC">
      <w:pPr>
        <w:numPr>
          <w:ilvl w:val="0"/>
          <w:numId w:val="1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Résultat attendu : des mesures de sécurité pour protéger les données collectées et les modèles d'apprentissage automatique.</w:t>
      </w:r>
    </w:p>
    <w:p w14:paraId="02D904BE" w14:textId="77777777" w:rsidR="00934AAC" w:rsidRPr="00934AAC" w:rsidRDefault="00934AAC" w:rsidP="00934AAC">
      <w:pPr>
        <w:numPr>
          <w:ilvl w:val="0"/>
          <w:numId w:val="1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Les mesures de sécurité seront mises en place pour garantir la confidentialité des données collectées.</w:t>
      </w:r>
    </w:p>
    <w:p w14:paraId="5A97A824" w14:textId="77777777" w:rsidR="00934AAC" w:rsidRPr="00934AAC" w:rsidRDefault="00934AAC" w:rsidP="00934AAC">
      <w:pPr>
        <w:numPr>
          <w:ilvl w:val="0"/>
          <w:numId w:val="12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 xml:space="preserve">Intégration des modèles de machine </w:t>
      </w:r>
      <w:proofErr w:type="spellStart"/>
      <w:r w:rsidRPr="00934AAC">
        <w:rPr>
          <w:rFonts w:ascii="Segoe UI" w:eastAsia="Times New Roman" w:hAnsi="Segoe UI" w:cs="Segoe UI"/>
          <w:color w:val="D1D5DB"/>
          <w:sz w:val="24"/>
          <w:szCs w:val="24"/>
          <w:lang w:eastAsia="fr-FR"/>
        </w:rPr>
        <w:t>learning</w:t>
      </w:r>
      <w:proofErr w:type="spellEnd"/>
      <w:r w:rsidRPr="00934AAC">
        <w:rPr>
          <w:rFonts w:ascii="Segoe UI" w:eastAsia="Times New Roman" w:hAnsi="Segoe UI" w:cs="Segoe UI"/>
          <w:color w:val="D1D5DB"/>
          <w:sz w:val="24"/>
          <w:szCs w:val="24"/>
          <w:lang w:eastAsia="fr-FR"/>
        </w:rPr>
        <w:t xml:space="preserve"> :</w:t>
      </w:r>
    </w:p>
    <w:p w14:paraId="071A52FD" w14:textId="77777777" w:rsidR="00934AAC" w:rsidRPr="00934AAC" w:rsidRDefault="00934AAC" w:rsidP="00934AAC">
      <w:pPr>
        <w:numPr>
          <w:ilvl w:val="0"/>
          <w:numId w:val="13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fr-FR"/>
        </w:rPr>
      </w:pPr>
      <w:r w:rsidRPr="00934AAC">
        <w:rPr>
          <w:rFonts w:ascii="Segoe UI" w:eastAsia="Times New Roman" w:hAnsi="Segoe UI" w:cs="Segoe UI"/>
          <w:color w:val="D1D5DB"/>
          <w:sz w:val="24"/>
          <w:szCs w:val="24"/>
          <w:lang w:eastAsia="fr-FR"/>
        </w:rPr>
        <w:t xml:space="preserve">Résultat attendu : une intégration des modèles de machine </w:t>
      </w:r>
      <w:proofErr w:type="spellStart"/>
      <w:r w:rsidRPr="00934AAC">
        <w:rPr>
          <w:rFonts w:ascii="Segoe UI" w:eastAsia="Times New Roman" w:hAnsi="Segoe UI" w:cs="Segoe UI"/>
          <w:color w:val="D1D5DB"/>
          <w:sz w:val="24"/>
          <w:szCs w:val="24"/>
          <w:lang w:eastAsia="fr-FR"/>
        </w:rPr>
        <w:t>learning</w:t>
      </w:r>
      <w:proofErr w:type="spellEnd"/>
      <w:r w:rsidRPr="00934AAC">
        <w:rPr>
          <w:rFonts w:ascii="Segoe UI" w:eastAsia="Times New Roman" w:hAnsi="Segoe UI" w:cs="Segoe UI"/>
          <w:color w:val="D1D5DB"/>
          <w:sz w:val="24"/>
          <w:szCs w:val="24"/>
          <w:lang w:eastAsia="fr-FR"/>
        </w:rPr>
        <w:t xml:space="preserve"> dans l'application Flask</w:t>
      </w:r>
    </w:p>
    <w:p w14:paraId="20323CA1" w14:textId="0C316842" w:rsidR="00C63891" w:rsidRDefault="00C63891" w:rsidP="00467CCC"/>
    <w:p w14:paraId="5E795F73" w14:textId="77777777" w:rsidR="00C63891" w:rsidRPr="00467CCC" w:rsidRDefault="00C63891" w:rsidP="00467CCC"/>
    <w:sectPr w:rsidR="00C63891" w:rsidRPr="00467C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9725F" w14:textId="77777777" w:rsidR="00735F2A" w:rsidRDefault="00735F2A" w:rsidP="00A85894">
      <w:pPr>
        <w:spacing w:after="0" w:line="240" w:lineRule="auto"/>
      </w:pPr>
      <w:r>
        <w:separator/>
      </w:r>
    </w:p>
  </w:endnote>
  <w:endnote w:type="continuationSeparator" w:id="0">
    <w:p w14:paraId="5D290B85" w14:textId="77777777" w:rsidR="00735F2A" w:rsidRDefault="00735F2A" w:rsidP="00A85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1740" w14:textId="77777777" w:rsidR="00735F2A" w:rsidRDefault="00735F2A" w:rsidP="00A85894">
      <w:pPr>
        <w:spacing w:after="0" w:line="240" w:lineRule="auto"/>
      </w:pPr>
      <w:r>
        <w:separator/>
      </w:r>
    </w:p>
  </w:footnote>
  <w:footnote w:type="continuationSeparator" w:id="0">
    <w:p w14:paraId="066C5BC8" w14:textId="77777777" w:rsidR="00735F2A" w:rsidRDefault="00735F2A" w:rsidP="00A85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B49"/>
    <w:multiLevelType w:val="multilevel"/>
    <w:tmpl w:val="673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7491"/>
    <w:multiLevelType w:val="multilevel"/>
    <w:tmpl w:val="613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63A7"/>
    <w:multiLevelType w:val="multilevel"/>
    <w:tmpl w:val="91E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43842"/>
    <w:multiLevelType w:val="multilevel"/>
    <w:tmpl w:val="1206D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C1E0B"/>
    <w:multiLevelType w:val="multilevel"/>
    <w:tmpl w:val="76BA5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10E6D"/>
    <w:multiLevelType w:val="multilevel"/>
    <w:tmpl w:val="3E0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B142A4"/>
    <w:multiLevelType w:val="multilevel"/>
    <w:tmpl w:val="B276E6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042655"/>
    <w:multiLevelType w:val="multilevel"/>
    <w:tmpl w:val="79B0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FD701F"/>
    <w:multiLevelType w:val="multilevel"/>
    <w:tmpl w:val="60EE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52D9C"/>
    <w:multiLevelType w:val="multilevel"/>
    <w:tmpl w:val="E8E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B00851"/>
    <w:multiLevelType w:val="multilevel"/>
    <w:tmpl w:val="8482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23E2D"/>
    <w:multiLevelType w:val="multilevel"/>
    <w:tmpl w:val="F0B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8D0633"/>
    <w:multiLevelType w:val="multilevel"/>
    <w:tmpl w:val="21EA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820D69"/>
    <w:multiLevelType w:val="multilevel"/>
    <w:tmpl w:val="6CB277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00FF8"/>
    <w:multiLevelType w:val="multilevel"/>
    <w:tmpl w:val="93CC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FB7C5E"/>
    <w:multiLevelType w:val="multilevel"/>
    <w:tmpl w:val="08CCD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572BC9"/>
    <w:multiLevelType w:val="multilevel"/>
    <w:tmpl w:val="173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C17467"/>
    <w:multiLevelType w:val="multilevel"/>
    <w:tmpl w:val="DBA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826F01"/>
    <w:multiLevelType w:val="multilevel"/>
    <w:tmpl w:val="7BCC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5B1B36"/>
    <w:multiLevelType w:val="multilevel"/>
    <w:tmpl w:val="5D80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40703D"/>
    <w:multiLevelType w:val="multilevel"/>
    <w:tmpl w:val="3D2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4535B5"/>
    <w:multiLevelType w:val="multilevel"/>
    <w:tmpl w:val="551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9E058B"/>
    <w:multiLevelType w:val="multilevel"/>
    <w:tmpl w:val="B3C8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452F9B"/>
    <w:multiLevelType w:val="multilevel"/>
    <w:tmpl w:val="F5FA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676F96"/>
    <w:multiLevelType w:val="multilevel"/>
    <w:tmpl w:val="3E386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F144C"/>
    <w:multiLevelType w:val="multilevel"/>
    <w:tmpl w:val="D19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056101"/>
    <w:multiLevelType w:val="multilevel"/>
    <w:tmpl w:val="6500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BA571D"/>
    <w:multiLevelType w:val="multilevel"/>
    <w:tmpl w:val="8BCC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6E854F9"/>
    <w:multiLevelType w:val="multilevel"/>
    <w:tmpl w:val="3E4E8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B325FE"/>
    <w:multiLevelType w:val="multilevel"/>
    <w:tmpl w:val="7DC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65653A"/>
    <w:multiLevelType w:val="multilevel"/>
    <w:tmpl w:val="62B4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014509"/>
    <w:multiLevelType w:val="multilevel"/>
    <w:tmpl w:val="559C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802F26"/>
    <w:multiLevelType w:val="multilevel"/>
    <w:tmpl w:val="1B0C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DD2857"/>
    <w:multiLevelType w:val="multilevel"/>
    <w:tmpl w:val="A09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0A5AB8"/>
    <w:multiLevelType w:val="multilevel"/>
    <w:tmpl w:val="2A2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3F39EE"/>
    <w:multiLevelType w:val="hybridMultilevel"/>
    <w:tmpl w:val="3732DA6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C9C1D36"/>
    <w:multiLevelType w:val="multilevel"/>
    <w:tmpl w:val="9EB2B0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F01BBD"/>
    <w:multiLevelType w:val="multilevel"/>
    <w:tmpl w:val="9034A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A40F6C"/>
    <w:multiLevelType w:val="multilevel"/>
    <w:tmpl w:val="BB4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F1860BE"/>
    <w:multiLevelType w:val="multilevel"/>
    <w:tmpl w:val="28D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0805B0A"/>
    <w:multiLevelType w:val="multilevel"/>
    <w:tmpl w:val="BF60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8E6BF0"/>
    <w:multiLevelType w:val="multilevel"/>
    <w:tmpl w:val="385A3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ED7A34"/>
    <w:multiLevelType w:val="multilevel"/>
    <w:tmpl w:val="034C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3BD1497"/>
    <w:multiLevelType w:val="multilevel"/>
    <w:tmpl w:val="250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40275F6"/>
    <w:multiLevelType w:val="multilevel"/>
    <w:tmpl w:val="6FAE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49C7218"/>
    <w:multiLevelType w:val="multilevel"/>
    <w:tmpl w:val="8B9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4DE69F9"/>
    <w:multiLevelType w:val="multilevel"/>
    <w:tmpl w:val="A8B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6EA790C"/>
    <w:multiLevelType w:val="multilevel"/>
    <w:tmpl w:val="4C4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75E5BE5"/>
    <w:multiLevelType w:val="multilevel"/>
    <w:tmpl w:val="5148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9F60D6"/>
    <w:multiLevelType w:val="multilevel"/>
    <w:tmpl w:val="5632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B116C8"/>
    <w:multiLevelType w:val="multilevel"/>
    <w:tmpl w:val="4B7098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F52CCE"/>
    <w:multiLevelType w:val="multilevel"/>
    <w:tmpl w:val="49802B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062CD1"/>
    <w:multiLevelType w:val="multilevel"/>
    <w:tmpl w:val="105E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4A6B78"/>
    <w:multiLevelType w:val="multilevel"/>
    <w:tmpl w:val="37C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4346B1"/>
    <w:multiLevelType w:val="multilevel"/>
    <w:tmpl w:val="7DDE36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BEA532A"/>
    <w:multiLevelType w:val="multilevel"/>
    <w:tmpl w:val="8BCA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C5A7CB1"/>
    <w:multiLevelType w:val="multilevel"/>
    <w:tmpl w:val="B0C4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CAF419D"/>
    <w:multiLevelType w:val="multilevel"/>
    <w:tmpl w:val="C12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CF66EFC"/>
    <w:multiLevelType w:val="multilevel"/>
    <w:tmpl w:val="004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CF966C3"/>
    <w:multiLevelType w:val="multilevel"/>
    <w:tmpl w:val="2858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D867D61"/>
    <w:multiLevelType w:val="multilevel"/>
    <w:tmpl w:val="B250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0D144B9"/>
    <w:multiLevelType w:val="multilevel"/>
    <w:tmpl w:val="6A9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8E3296"/>
    <w:multiLevelType w:val="multilevel"/>
    <w:tmpl w:val="AD8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1952CEB"/>
    <w:multiLevelType w:val="multilevel"/>
    <w:tmpl w:val="FC7A9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3951DF"/>
    <w:multiLevelType w:val="multilevel"/>
    <w:tmpl w:val="6316C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272601D"/>
    <w:multiLevelType w:val="multilevel"/>
    <w:tmpl w:val="F95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42C1C07"/>
    <w:multiLevelType w:val="multilevel"/>
    <w:tmpl w:val="CC6CC8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3C634E"/>
    <w:multiLevelType w:val="multilevel"/>
    <w:tmpl w:val="05D05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912F98"/>
    <w:multiLevelType w:val="multilevel"/>
    <w:tmpl w:val="0764DD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508005E"/>
    <w:multiLevelType w:val="multilevel"/>
    <w:tmpl w:val="82FA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6557249"/>
    <w:multiLevelType w:val="multilevel"/>
    <w:tmpl w:val="32E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574493"/>
    <w:multiLevelType w:val="multilevel"/>
    <w:tmpl w:val="E45669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672339D"/>
    <w:multiLevelType w:val="multilevel"/>
    <w:tmpl w:val="8138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BD0A8D"/>
    <w:multiLevelType w:val="multilevel"/>
    <w:tmpl w:val="D4F8BC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100526"/>
    <w:multiLevelType w:val="multilevel"/>
    <w:tmpl w:val="6218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CA6647"/>
    <w:multiLevelType w:val="multilevel"/>
    <w:tmpl w:val="EC8437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BE25370"/>
    <w:multiLevelType w:val="multilevel"/>
    <w:tmpl w:val="66684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8C6BA0"/>
    <w:multiLevelType w:val="multilevel"/>
    <w:tmpl w:val="5E08D2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5C7CFA"/>
    <w:multiLevelType w:val="multilevel"/>
    <w:tmpl w:val="B85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ED5341"/>
    <w:multiLevelType w:val="multilevel"/>
    <w:tmpl w:val="7C3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ED50458"/>
    <w:multiLevelType w:val="multilevel"/>
    <w:tmpl w:val="CA360A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EEC71D3"/>
    <w:multiLevelType w:val="multilevel"/>
    <w:tmpl w:val="0808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F2B63FC"/>
    <w:multiLevelType w:val="multilevel"/>
    <w:tmpl w:val="FDC65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37269C"/>
    <w:multiLevelType w:val="multilevel"/>
    <w:tmpl w:val="C6E62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6C51C7"/>
    <w:multiLevelType w:val="multilevel"/>
    <w:tmpl w:val="2D9C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272312A"/>
    <w:multiLevelType w:val="multilevel"/>
    <w:tmpl w:val="AA564C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4477B1B"/>
    <w:multiLevelType w:val="multilevel"/>
    <w:tmpl w:val="2E3A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E06225"/>
    <w:multiLevelType w:val="multilevel"/>
    <w:tmpl w:val="FBE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7CB4B71"/>
    <w:multiLevelType w:val="multilevel"/>
    <w:tmpl w:val="C26A0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98F1BC5"/>
    <w:multiLevelType w:val="multilevel"/>
    <w:tmpl w:val="3076A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9613A7"/>
    <w:multiLevelType w:val="multilevel"/>
    <w:tmpl w:val="31B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CB14E2C"/>
    <w:multiLevelType w:val="multilevel"/>
    <w:tmpl w:val="7A242EC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D9F5769"/>
    <w:multiLevelType w:val="multilevel"/>
    <w:tmpl w:val="3ED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FB02779"/>
    <w:multiLevelType w:val="multilevel"/>
    <w:tmpl w:val="FA0A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1427C01"/>
    <w:multiLevelType w:val="multilevel"/>
    <w:tmpl w:val="084E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42657F0"/>
    <w:multiLevelType w:val="multilevel"/>
    <w:tmpl w:val="9DFA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58B57E6"/>
    <w:multiLevelType w:val="multilevel"/>
    <w:tmpl w:val="C41E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5FD66A0"/>
    <w:multiLevelType w:val="multilevel"/>
    <w:tmpl w:val="C9E865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64A7C2D"/>
    <w:multiLevelType w:val="multilevel"/>
    <w:tmpl w:val="34E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76276B0"/>
    <w:multiLevelType w:val="multilevel"/>
    <w:tmpl w:val="45AEA2B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7711F2"/>
    <w:multiLevelType w:val="multilevel"/>
    <w:tmpl w:val="5A56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789406F"/>
    <w:multiLevelType w:val="multilevel"/>
    <w:tmpl w:val="459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7F16723"/>
    <w:multiLevelType w:val="multilevel"/>
    <w:tmpl w:val="E29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A657BD0"/>
    <w:multiLevelType w:val="hybridMultilevel"/>
    <w:tmpl w:val="7EA4C4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4" w15:restartNumberingAfterBreak="0">
    <w:nsid w:val="6B236FFF"/>
    <w:multiLevelType w:val="multilevel"/>
    <w:tmpl w:val="CCEE3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BFA125F"/>
    <w:multiLevelType w:val="multilevel"/>
    <w:tmpl w:val="03F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C9C7CBC"/>
    <w:multiLevelType w:val="multilevel"/>
    <w:tmpl w:val="0414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D06422D"/>
    <w:multiLevelType w:val="multilevel"/>
    <w:tmpl w:val="0412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D1F11F8"/>
    <w:multiLevelType w:val="multilevel"/>
    <w:tmpl w:val="FE7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E212A75"/>
    <w:multiLevelType w:val="multilevel"/>
    <w:tmpl w:val="EA987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E452037"/>
    <w:multiLevelType w:val="multilevel"/>
    <w:tmpl w:val="49C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EE7579A"/>
    <w:multiLevelType w:val="multilevel"/>
    <w:tmpl w:val="F10A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F961B19"/>
    <w:multiLevelType w:val="multilevel"/>
    <w:tmpl w:val="844A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00B3474"/>
    <w:multiLevelType w:val="multilevel"/>
    <w:tmpl w:val="0FA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0745157"/>
    <w:multiLevelType w:val="multilevel"/>
    <w:tmpl w:val="7D2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08D1311"/>
    <w:multiLevelType w:val="multilevel"/>
    <w:tmpl w:val="71F4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0B77F68"/>
    <w:multiLevelType w:val="multilevel"/>
    <w:tmpl w:val="35AE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0CC087B"/>
    <w:multiLevelType w:val="multilevel"/>
    <w:tmpl w:val="EC4812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14A6CF2"/>
    <w:multiLevelType w:val="multilevel"/>
    <w:tmpl w:val="C15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3F41EF3"/>
    <w:multiLevelType w:val="multilevel"/>
    <w:tmpl w:val="11AA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4A935D8"/>
    <w:multiLevelType w:val="multilevel"/>
    <w:tmpl w:val="D35AE1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977597"/>
    <w:multiLevelType w:val="multilevel"/>
    <w:tmpl w:val="FC3C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5C55D4C"/>
    <w:multiLevelType w:val="multilevel"/>
    <w:tmpl w:val="1144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0C76B7"/>
    <w:multiLevelType w:val="multilevel"/>
    <w:tmpl w:val="12F6EA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74B4187"/>
    <w:multiLevelType w:val="multilevel"/>
    <w:tmpl w:val="2C6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86A3BF8"/>
    <w:multiLevelType w:val="multilevel"/>
    <w:tmpl w:val="9FC84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F80E13"/>
    <w:multiLevelType w:val="multilevel"/>
    <w:tmpl w:val="2C20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A265475"/>
    <w:multiLevelType w:val="multilevel"/>
    <w:tmpl w:val="ABA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B9425E3"/>
    <w:multiLevelType w:val="multilevel"/>
    <w:tmpl w:val="3E2ECC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D42307"/>
    <w:multiLevelType w:val="multilevel"/>
    <w:tmpl w:val="E4A6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DC6958"/>
    <w:multiLevelType w:val="multilevel"/>
    <w:tmpl w:val="618E0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D631E2A"/>
    <w:multiLevelType w:val="multilevel"/>
    <w:tmpl w:val="D430BCC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D64F01"/>
    <w:multiLevelType w:val="multilevel"/>
    <w:tmpl w:val="33349C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E11346A"/>
    <w:multiLevelType w:val="multilevel"/>
    <w:tmpl w:val="F18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876727">
    <w:abstractNumId w:val="122"/>
  </w:num>
  <w:num w:numId="2" w16cid:durableId="341905103">
    <w:abstractNumId w:val="85"/>
  </w:num>
  <w:num w:numId="3" w16cid:durableId="806170198">
    <w:abstractNumId w:val="91"/>
  </w:num>
  <w:num w:numId="4" w16cid:durableId="1840194030">
    <w:abstractNumId w:val="74"/>
  </w:num>
  <w:num w:numId="5" w16cid:durableId="1284581063">
    <w:abstractNumId w:val="103"/>
  </w:num>
  <w:num w:numId="6" w16cid:durableId="1920947582">
    <w:abstractNumId w:val="115"/>
  </w:num>
  <w:num w:numId="7" w16cid:durableId="2107380210">
    <w:abstractNumId w:val="35"/>
  </w:num>
  <w:num w:numId="8" w16cid:durableId="1165976854">
    <w:abstractNumId w:val="15"/>
  </w:num>
  <w:num w:numId="9" w16cid:durableId="236326058">
    <w:abstractNumId w:val="52"/>
  </w:num>
  <w:num w:numId="10" w16cid:durableId="1580824586">
    <w:abstractNumId w:val="67"/>
  </w:num>
  <w:num w:numId="11" w16cid:durableId="2114813632">
    <w:abstractNumId w:val="99"/>
  </w:num>
  <w:num w:numId="12" w16cid:durableId="1347512552">
    <w:abstractNumId w:val="44"/>
  </w:num>
  <w:num w:numId="13" w16cid:durableId="1651979563">
    <w:abstractNumId w:val="111"/>
  </w:num>
  <w:num w:numId="14" w16cid:durableId="1587033174">
    <w:abstractNumId w:val="20"/>
  </w:num>
  <w:num w:numId="15" w16cid:durableId="416095788">
    <w:abstractNumId w:val="131"/>
  </w:num>
  <w:num w:numId="16" w16cid:durableId="39942692">
    <w:abstractNumId w:val="16"/>
  </w:num>
  <w:num w:numId="17" w16cid:durableId="1836917257">
    <w:abstractNumId w:val="27"/>
  </w:num>
  <w:num w:numId="18" w16cid:durableId="1434746729">
    <w:abstractNumId w:val="116"/>
  </w:num>
  <w:num w:numId="19" w16cid:durableId="600260482">
    <w:abstractNumId w:val="69"/>
  </w:num>
  <w:num w:numId="20" w16cid:durableId="464738705">
    <w:abstractNumId w:val="10"/>
  </w:num>
  <w:num w:numId="21" w16cid:durableId="1190097711">
    <w:abstractNumId w:val="53"/>
  </w:num>
  <w:num w:numId="22" w16cid:durableId="768965465">
    <w:abstractNumId w:val="96"/>
  </w:num>
  <w:num w:numId="23" w16cid:durableId="1585340759">
    <w:abstractNumId w:val="110"/>
  </w:num>
  <w:num w:numId="24" w16cid:durableId="520707720">
    <w:abstractNumId w:val="114"/>
  </w:num>
  <w:num w:numId="25" w16cid:durableId="1163204859">
    <w:abstractNumId w:val="11"/>
  </w:num>
  <w:num w:numId="26" w16cid:durableId="468980910">
    <w:abstractNumId w:val="5"/>
  </w:num>
  <w:num w:numId="27" w16cid:durableId="2064328332">
    <w:abstractNumId w:val="60"/>
  </w:num>
  <w:num w:numId="28" w16cid:durableId="171189956">
    <w:abstractNumId w:val="129"/>
  </w:num>
  <w:num w:numId="29" w16cid:durableId="1723096439">
    <w:abstractNumId w:val="113"/>
  </w:num>
  <w:num w:numId="30" w16cid:durableId="1652052243">
    <w:abstractNumId w:val="79"/>
  </w:num>
  <w:num w:numId="31" w16cid:durableId="289439736">
    <w:abstractNumId w:val="70"/>
  </w:num>
  <w:num w:numId="32" w16cid:durableId="685401192">
    <w:abstractNumId w:val="95"/>
  </w:num>
  <w:num w:numId="33" w16cid:durableId="726926027">
    <w:abstractNumId w:val="112"/>
  </w:num>
  <w:num w:numId="34" w16cid:durableId="1276445521">
    <w:abstractNumId w:val="45"/>
  </w:num>
  <w:num w:numId="35" w16cid:durableId="1730298729">
    <w:abstractNumId w:val="42"/>
  </w:num>
  <w:num w:numId="36" w16cid:durableId="1579553906">
    <w:abstractNumId w:val="87"/>
  </w:num>
  <w:num w:numId="37" w16cid:durableId="390884193">
    <w:abstractNumId w:val="118"/>
  </w:num>
  <w:num w:numId="38" w16cid:durableId="692535835">
    <w:abstractNumId w:val="28"/>
  </w:num>
  <w:num w:numId="39" w16cid:durableId="919677739">
    <w:abstractNumId w:val="130"/>
  </w:num>
  <w:num w:numId="40" w16cid:durableId="1035040125">
    <w:abstractNumId w:val="4"/>
  </w:num>
  <w:num w:numId="41" w16cid:durableId="304897002">
    <w:abstractNumId w:val="31"/>
  </w:num>
  <w:num w:numId="42" w16cid:durableId="1724134527">
    <w:abstractNumId w:val="56"/>
  </w:num>
  <w:num w:numId="43" w16cid:durableId="497506781">
    <w:abstractNumId w:val="106"/>
  </w:num>
  <w:num w:numId="44" w16cid:durableId="991980330">
    <w:abstractNumId w:val="58"/>
  </w:num>
  <w:num w:numId="45" w16cid:durableId="1811970664">
    <w:abstractNumId w:val="104"/>
  </w:num>
  <w:num w:numId="46" w16cid:durableId="957177150">
    <w:abstractNumId w:val="89"/>
  </w:num>
  <w:num w:numId="47" w16cid:durableId="1815676908">
    <w:abstractNumId w:val="34"/>
  </w:num>
  <w:num w:numId="48" w16cid:durableId="296953129">
    <w:abstractNumId w:val="109"/>
  </w:num>
  <w:num w:numId="49" w16cid:durableId="1409234613">
    <w:abstractNumId w:val="23"/>
  </w:num>
  <w:num w:numId="50" w16cid:durableId="2111851712">
    <w:abstractNumId w:val="33"/>
  </w:num>
  <w:num w:numId="51" w16cid:durableId="749621156">
    <w:abstractNumId w:val="2"/>
  </w:num>
  <w:num w:numId="52" w16cid:durableId="336812852">
    <w:abstractNumId w:val="19"/>
  </w:num>
  <w:num w:numId="53" w16cid:durableId="633944766">
    <w:abstractNumId w:val="18"/>
  </w:num>
  <w:num w:numId="54" w16cid:durableId="1000621782">
    <w:abstractNumId w:val="1"/>
  </w:num>
  <w:num w:numId="55" w16cid:durableId="957100929">
    <w:abstractNumId w:val="55"/>
  </w:num>
  <w:num w:numId="56" w16cid:durableId="323825059">
    <w:abstractNumId w:val="107"/>
  </w:num>
  <w:num w:numId="57" w16cid:durableId="155272187">
    <w:abstractNumId w:val="90"/>
  </w:num>
  <w:num w:numId="58" w16cid:durableId="1140344182">
    <w:abstractNumId w:val="0"/>
  </w:num>
  <w:num w:numId="59" w16cid:durableId="1362827511">
    <w:abstractNumId w:val="65"/>
  </w:num>
  <w:num w:numId="60" w16cid:durableId="2125078464">
    <w:abstractNumId w:val="84"/>
  </w:num>
  <w:num w:numId="61" w16cid:durableId="1066491890">
    <w:abstractNumId w:val="38"/>
  </w:num>
  <w:num w:numId="62" w16cid:durableId="605307462">
    <w:abstractNumId w:val="124"/>
  </w:num>
  <w:num w:numId="63" w16cid:durableId="1110705551">
    <w:abstractNumId w:val="17"/>
  </w:num>
  <w:num w:numId="64" w16cid:durableId="1629358609">
    <w:abstractNumId w:val="9"/>
  </w:num>
  <w:num w:numId="65" w16cid:durableId="1903907396">
    <w:abstractNumId w:val="78"/>
  </w:num>
  <w:num w:numId="66" w16cid:durableId="881555294">
    <w:abstractNumId w:val="12"/>
  </w:num>
  <w:num w:numId="67" w16cid:durableId="765733576">
    <w:abstractNumId w:val="30"/>
  </w:num>
  <w:num w:numId="68" w16cid:durableId="51123477">
    <w:abstractNumId w:val="21"/>
  </w:num>
  <w:num w:numId="69" w16cid:durableId="32001786">
    <w:abstractNumId w:val="39"/>
  </w:num>
  <w:num w:numId="70" w16cid:durableId="1069814371">
    <w:abstractNumId w:val="102"/>
  </w:num>
  <w:num w:numId="71" w16cid:durableId="1846557967">
    <w:abstractNumId w:val="101"/>
  </w:num>
  <w:num w:numId="72" w16cid:durableId="1877042821">
    <w:abstractNumId w:val="29"/>
  </w:num>
  <w:num w:numId="73" w16cid:durableId="643706480">
    <w:abstractNumId w:val="48"/>
  </w:num>
  <w:num w:numId="74" w16cid:durableId="1169055213">
    <w:abstractNumId w:val="8"/>
  </w:num>
  <w:num w:numId="75" w16cid:durableId="411898092">
    <w:abstractNumId w:val="64"/>
  </w:num>
  <w:num w:numId="76" w16cid:durableId="1515341174">
    <w:abstractNumId w:val="121"/>
  </w:num>
  <w:num w:numId="77" w16cid:durableId="2080710704">
    <w:abstractNumId w:val="83"/>
  </w:num>
  <w:num w:numId="78" w16cid:durableId="65421786">
    <w:abstractNumId w:val="41"/>
  </w:num>
  <w:num w:numId="79" w16cid:durableId="1920943960">
    <w:abstractNumId w:val="93"/>
  </w:num>
  <w:num w:numId="80" w16cid:durableId="1301037954">
    <w:abstractNumId w:val="72"/>
  </w:num>
  <w:num w:numId="81" w16cid:durableId="472911748">
    <w:abstractNumId w:val="120"/>
  </w:num>
  <w:num w:numId="82" w16cid:durableId="1989244932">
    <w:abstractNumId w:val="40"/>
  </w:num>
  <w:num w:numId="83" w16cid:durableId="2019313135">
    <w:abstractNumId w:val="82"/>
  </w:num>
  <w:num w:numId="84" w16cid:durableId="307058814">
    <w:abstractNumId w:val="81"/>
  </w:num>
  <w:num w:numId="85" w16cid:durableId="1474056888">
    <w:abstractNumId w:val="22"/>
  </w:num>
  <w:num w:numId="86" w16cid:durableId="875237586">
    <w:abstractNumId w:val="105"/>
  </w:num>
  <w:num w:numId="87" w16cid:durableId="2026133641">
    <w:abstractNumId w:val="123"/>
  </w:num>
  <w:num w:numId="88" w16cid:durableId="1490176090">
    <w:abstractNumId w:val="98"/>
  </w:num>
  <w:num w:numId="89" w16cid:durableId="1629434778">
    <w:abstractNumId w:val="24"/>
  </w:num>
  <w:num w:numId="90" w16cid:durableId="1559900594">
    <w:abstractNumId w:val="86"/>
  </w:num>
  <w:num w:numId="91" w16cid:durableId="1038627508">
    <w:abstractNumId w:val="50"/>
  </w:num>
  <w:num w:numId="92" w16cid:durableId="1907256719">
    <w:abstractNumId w:val="127"/>
  </w:num>
  <w:num w:numId="93" w16cid:durableId="1515992233">
    <w:abstractNumId w:val="76"/>
  </w:num>
  <w:num w:numId="94" w16cid:durableId="2087529450">
    <w:abstractNumId w:val="7"/>
  </w:num>
  <w:num w:numId="95" w16cid:durableId="1799567609">
    <w:abstractNumId w:val="128"/>
  </w:num>
  <w:num w:numId="96" w16cid:durableId="2028171172">
    <w:abstractNumId w:val="43"/>
  </w:num>
  <w:num w:numId="97" w16cid:durableId="903639600">
    <w:abstractNumId w:val="88"/>
  </w:num>
  <w:num w:numId="98" w16cid:durableId="1860315330">
    <w:abstractNumId w:val="47"/>
  </w:num>
  <w:num w:numId="99" w16cid:durableId="1189102551">
    <w:abstractNumId w:val="36"/>
  </w:num>
  <w:num w:numId="100" w16cid:durableId="1096173833">
    <w:abstractNumId w:val="62"/>
  </w:num>
  <w:num w:numId="101" w16cid:durableId="691490417">
    <w:abstractNumId w:val="68"/>
  </w:num>
  <w:num w:numId="102" w16cid:durableId="73624741">
    <w:abstractNumId w:val="133"/>
  </w:num>
  <w:num w:numId="103" w16cid:durableId="1410620342">
    <w:abstractNumId w:val="13"/>
  </w:num>
  <w:num w:numId="104" w16cid:durableId="768740796">
    <w:abstractNumId w:val="92"/>
  </w:num>
  <w:num w:numId="105" w16cid:durableId="1380976024">
    <w:abstractNumId w:val="100"/>
  </w:num>
  <w:num w:numId="106" w16cid:durableId="900335430">
    <w:abstractNumId w:val="3"/>
  </w:num>
  <w:num w:numId="107" w16cid:durableId="1224103432">
    <w:abstractNumId w:val="66"/>
  </w:num>
  <w:num w:numId="108" w16cid:durableId="1262835367">
    <w:abstractNumId w:val="54"/>
  </w:num>
  <w:num w:numId="109" w16cid:durableId="177238482">
    <w:abstractNumId w:val="80"/>
  </w:num>
  <w:num w:numId="110" w16cid:durableId="1386176844">
    <w:abstractNumId w:val="71"/>
  </w:num>
  <w:num w:numId="111" w16cid:durableId="1905217146">
    <w:abstractNumId w:val="51"/>
  </w:num>
  <w:num w:numId="112" w16cid:durableId="1595283625">
    <w:abstractNumId w:val="119"/>
  </w:num>
  <w:num w:numId="113" w16cid:durableId="997265831">
    <w:abstractNumId w:val="125"/>
  </w:num>
  <w:num w:numId="114" w16cid:durableId="1905287025">
    <w:abstractNumId w:val="49"/>
  </w:num>
  <w:num w:numId="115" w16cid:durableId="1205290434">
    <w:abstractNumId w:val="132"/>
  </w:num>
  <w:num w:numId="116" w16cid:durableId="1717969946">
    <w:abstractNumId w:val="59"/>
  </w:num>
  <w:num w:numId="117" w16cid:durableId="909727043">
    <w:abstractNumId w:val="63"/>
  </w:num>
  <w:num w:numId="118" w16cid:durableId="803350135">
    <w:abstractNumId w:val="46"/>
  </w:num>
  <w:num w:numId="119" w16cid:durableId="1789274853">
    <w:abstractNumId w:val="77"/>
  </w:num>
  <w:num w:numId="120" w16cid:durableId="1232159563">
    <w:abstractNumId w:val="126"/>
  </w:num>
  <w:num w:numId="121" w16cid:durableId="1378628238">
    <w:abstractNumId w:val="37"/>
  </w:num>
  <w:num w:numId="122" w16cid:durableId="867570445">
    <w:abstractNumId w:val="26"/>
  </w:num>
  <w:num w:numId="123" w16cid:durableId="327952416">
    <w:abstractNumId w:val="75"/>
  </w:num>
  <w:num w:numId="124" w16cid:durableId="531454006">
    <w:abstractNumId w:val="61"/>
  </w:num>
  <w:num w:numId="125" w16cid:durableId="1281261127">
    <w:abstractNumId w:val="97"/>
  </w:num>
  <w:num w:numId="126" w16cid:durableId="1202983488">
    <w:abstractNumId w:val="25"/>
  </w:num>
  <w:num w:numId="127" w16cid:durableId="1295647164">
    <w:abstractNumId w:val="6"/>
  </w:num>
  <w:num w:numId="128" w16cid:durableId="946426696">
    <w:abstractNumId w:val="57"/>
  </w:num>
  <w:num w:numId="129" w16cid:durableId="1107234025">
    <w:abstractNumId w:val="117"/>
  </w:num>
  <w:num w:numId="130" w16cid:durableId="4865742">
    <w:abstractNumId w:val="108"/>
  </w:num>
  <w:num w:numId="131" w16cid:durableId="149833624">
    <w:abstractNumId w:val="32"/>
  </w:num>
  <w:num w:numId="132" w16cid:durableId="486747865">
    <w:abstractNumId w:val="94"/>
  </w:num>
  <w:num w:numId="133" w16cid:durableId="171998514">
    <w:abstractNumId w:val="14"/>
  </w:num>
  <w:num w:numId="134" w16cid:durableId="732003889">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chid chon">
    <w15:presenceInfo w15:providerId="Windows Live" w15:userId="4c96fd9ade231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55"/>
    <w:rsid w:val="00001C00"/>
    <w:rsid w:val="0004210A"/>
    <w:rsid w:val="00074145"/>
    <w:rsid w:val="000C05BB"/>
    <w:rsid w:val="000E4D6B"/>
    <w:rsid w:val="002D2F0B"/>
    <w:rsid w:val="00354CC5"/>
    <w:rsid w:val="003763A2"/>
    <w:rsid w:val="003A1154"/>
    <w:rsid w:val="00401ADA"/>
    <w:rsid w:val="00467CCC"/>
    <w:rsid w:val="004D5F3E"/>
    <w:rsid w:val="004E4855"/>
    <w:rsid w:val="005028B6"/>
    <w:rsid w:val="00591458"/>
    <w:rsid w:val="005F34CB"/>
    <w:rsid w:val="00642601"/>
    <w:rsid w:val="00680826"/>
    <w:rsid w:val="00685164"/>
    <w:rsid w:val="00716D9F"/>
    <w:rsid w:val="00735F2A"/>
    <w:rsid w:val="00752D2C"/>
    <w:rsid w:val="007D6FA8"/>
    <w:rsid w:val="008174A0"/>
    <w:rsid w:val="008C4E10"/>
    <w:rsid w:val="008F3661"/>
    <w:rsid w:val="0090786F"/>
    <w:rsid w:val="0091152D"/>
    <w:rsid w:val="00934AAC"/>
    <w:rsid w:val="009B6014"/>
    <w:rsid w:val="009D50FC"/>
    <w:rsid w:val="009E6E4B"/>
    <w:rsid w:val="00A51E17"/>
    <w:rsid w:val="00A85894"/>
    <w:rsid w:val="00B26C0A"/>
    <w:rsid w:val="00B7719B"/>
    <w:rsid w:val="00C509C5"/>
    <w:rsid w:val="00C63891"/>
    <w:rsid w:val="00C72997"/>
    <w:rsid w:val="00C94AC7"/>
    <w:rsid w:val="00D1286E"/>
    <w:rsid w:val="00D201A2"/>
    <w:rsid w:val="00DD6620"/>
    <w:rsid w:val="00E165D8"/>
    <w:rsid w:val="00E86249"/>
    <w:rsid w:val="00EC3ED7"/>
    <w:rsid w:val="00ED28B9"/>
    <w:rsid w:val="00F722D5"/>
    <w:rsid w:val="00F97EE5"/>
    <w:rsid w:val="00FA2D17"/>
    <w:rsid w:val="00FB2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C6E5"/>
  <w15:chartTrackingRefBased/>
  <w15:docId w15:val="{A4CD1902-81BE-43FC-A0DE-FD046C60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21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210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4210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04210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210A"/>
    <w:rPr>
      <w:rFonts w:eastAsiaTheme="minorEastAsia"/>
      <w:color w:val="5A5A5A" w:themeColor="text1" w:themeTint="A5"/>
      <w:spacing w:val="15"/>
    </w:rPr>
  </w:style>
  <w:style w:type="paragraph" w:styleId="Paragraphedeliste">
    <w:name w:val="List Paragraph"/>
    <w:basedOn w:val="Normal"/>
    <w:uiPriority w:val="34"/>
    <w:qFormat/>
    <w:rsid w:val="0004210A"/>
    <w:pPr>
      <w:ind w:left="720"/>
      <w:contextualSpacing/>
    </w:pPr>
  </w:style>
  <w:style w:type="paragraph" w:styleId="Titre">
    <w:name w:val="Title"/>
    <w:basedOn w:val="Normal"/>
    <w:next w:val="Normal"/>
    <w:link w:val="TitreCar"/>
    <w:uiPriority w:val="10"/>
    <w:qFormat/>
    <w:rsid w:val="00B77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719B"/>
    <w:rPr>
      <w:rFonts w:asciiTheme="majorHAnsi" w:eastAsiaTheme="majorEastAsia" w:hAnsiTheme="majorHAnsi" w:cstheme="majorBidi"/>
      <w:spacing w:val="-10"/>
      <w:kern w:val="28"/>
      <w:sz w:val="56"/>
      <w:szCs w:val="56"/>
    </w:rPr>
  </w:style>
  <w:style w:type="paragraph" w:styleId="Rvision">
    <w:name w:val="Revision"/>
    <w:hidden/>
    <w:uiPriority w:val="99"/>
    <w:semiHidden/>
    <w:rsid w:val="00A85894"/>
    <w:pPr>
      <w:spacing w:after="0" w:line="240" w:lineRule="auto"/>
    </w:pPr>
  </w:style>
  <w:style w:type="paragraph" w:styleId="En-tte">
    <w:name w:val="header"/>
    <w:basedOn w:val="Normal"/>
    <w:link w:val="En-tteCar"/>
    <w:uiPriority w:val="99"/>
    <w:unhideWhenUsed/>
    <w:rsid w:val="00A85894"/>
    <w:pPr>
      <w:tabs>
        <w:tab w:val="center" w:pos="4536"/>
        <w:tab w:val="right" w:pos="9072"/>
      </w:tabs>
      <w:spacing w:after="0" w:line="240" w:lineRule="auto"/>
    </w:pPr>
  </w:style>
  <w:style w:type="character" w:customStyle="1" w:styleId="En-tteCar">
    <w:name w:val="En-tête Car"/>
    <w:basedOn w:val="Policepardfaut"/>
    <w:link w:val="En-tte"/>
    <w:uiPriority w:val="99"/>
    <w:rsid w:val="00A85894"/>
  </w:style>
  <w:style w:type="paragraph" w:styleId="Pieddepage">
    <w:name w:val="footer"/>
    <w:basedOn w:val="Normal"/>
    <w:link w:val="PieddepageCar"/>
    <w:uiPriority w:val="99"/>
    <w:unhideWhenUsed/>
    <w:rsid w:val="00A858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894"/>
  </w:style>
  <w:style w:type="paragraph" w:styleId="PrformatHTML">
    <w:name w:val="HTML Preformatted"/>
    <w:basedOn w:val="Normal"/>
    <w:link w:val="PrformatHTMLCar"/>
    <w:uiPriority w:val="99"/>
    <w:semiHidden/>
    <w:unhideWhenUsed/>
    <w:rsid w:val="00F97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97EE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97EE5"/>
    <w:rPr>
      <w:rFonts w:ascii="Courier New" w:eastAsia="Times New Roman" w:hAnsi="Courier New" w:cs="Courier New"/>
      <w:sz w:val="20"/>
      <w:szCs w:val="20"/>
    </w:rPr>
  </w:style>
  <w:style w:type="character" w:customStyle="1" w:styleId="hljs-builtin">
    <w:name w:val="hljs-built_in"/>
    <w:basedOn w:val="Policepardfaut"/>
    <w:rsid w:val="00F97EE5"/>
  </w:style>
  <w:style w:type="character" w:styleId="lev">
    <w:name w:val="Strong"/>
    <w:basedOn w:val="Policepardfaut"/>
    <w:uiPriority w:val="22"/>
    <w:qFormat/>
    <w:rsid w:val="005028B6"/>
    <w:rPr>
      <w:b/>
      <w:bCs/>
    </w:rPr>
  </w:style>
  <w:style w:type="character" w:customStyle="1" w:styleId="hljs-string">
    <w:name w:val="hljs-string"/>
    <w:basedOn w:val="Policepardfaut"/>
    <w:rsid w:val="0090786F"/>
  </w:style>
  <w:style w:type="character" w:customStyle="1" w:styleId="hljs-number">
    <w:name w:val="hljs-number"/>
    <w:basedOn w:val="Policepardfaut"/>
    <w:rsid w:val="0090786F"/>
  </w:style>
  <w:style w:type="character" w:customStyle="1" w:styleId="hljs-keyword">
    <w:name w:val="hljs-keyword"/>
    <w:basedOn w:val="Policepardfaut"/>
    <w:rsid w:val="0090786F"/>
  </w:style>
  <w:style w:type="character" w:customStyle="1" w:styleId="hljs-title">
    <w:name w:val="hljs-title"/>
    <w:basedOn w:val="Policepardfaut"/>
    <w:rsid w:val="0090786F"/>
  </w:style>
  <w:style w:type="character" w:customStyle="1" w:styleId="hljs-params">
    <w:name w:val="hljs-params"/>
    <w:basedOn w:val="Policepardfaut"/>
    <w:rsid w:val="0090786F"/>
  </w:style>
  <w:style w:type="character" w:customStyle="1" w:styleId="hljs-literal">
    <w:name w:val="hljs-literal"/>
    <w:basedOn w:val="Policepardfaut"/>
    <w:rsid w:val="0090786F"/>
  </w:style>
  <w:style w:type="character" w:customStyle="1" w:styleId="hljs-operator">
    <w:name w:val="hljs-operator"/>
    <w:basedOn w:val="Policepardfaut"/>
    <w:rsid w:val="00B26C0A"/>
  </w:style>
  <w:style w:type="character" w:customStyle="1" w:styleId="hljs-subst">
    <w:name w:val="hljs-subst"/>
    <w:basedOn w:val="Policepardfaut"/>
    <w:rsid w:val="00B26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532">
      <w:bodyDiv w:val="1"/>
      <w:marLeft w:val="0"/>
      <w:marRight w:val="0"/>
      <w:marTop w:val="0"/>
      <w:marBottom w:val="0"/>
      <w:divBdr>
        <w:top w:val="none" w:sz="0" w:space="0" w:color="auto"/>
        <w:left w:val="none" w:sz="0" w:space="0" w:color="auto"/>
        <w:bottom w:val="none" w:sz="0" w:space="0" w:color="auto"/>
        <w:right w:val="none" w:sz="0" w:space="0" w:color="auto"/>
      </w:divBdr>
    </w:div>
    <w:div w:id="49117884">
      <w:bodyDiv w:val="1"/>
      <w:marLeft w:val="0"/>
      <w:marRight w:val="0"/>
      <w:marTop w:val="0"/>
      <w:marBottom w:val="0"/>
      <w:divBdr>
        <w:top w:val="none" w:sz="0" w:space="0" w:color="auto"/>
        <w:left w:val="none" w:sz="0" w:space="0" w:color="auto"/>
        <w:bottom w:val="none" w:sz="0" w:space="0" w:color="auto"/>
        <w:right w:val="none" w:sz="0" w:space="0" w:color="auto"/>
      </w:divBdr>
    </w:div>
    <w:div w:id="57750754">
      <w:bodyDiv w:val="1"/>
      <w:marLeft w:val="0"/>
      <w:marRight w:val="0"/>
      <w:marTop w:val="0"/>
      <w:marBottom w:val="0"/>
      <w:divBdr>
        <w:top w:val="none" w:sz="0" w:space="0" w:color="auto"/>
        <w:left w:val="none" w:sz="0" w:space="0" w:color="auto"/>
        <w:bottom w:val="none" w:sz="0" w:space="0" w:color="auto"/>
        <w:right w:val="none" w:sz="0" w:space="0" w:color="auto"/>
      </w:divBdr>
    </w:div>
    <w:div w:id="100031698">
      <w:bodyDiv w:val="1"/>
      <w:marLeft w:val="0"/>
      <w:marRight w:val="0"/>
      <w:marTop w:val="0"/>
      <w:marBottom w:val="0"/>
      <w:divBdr>
        <w:top w:val="none" w:sz="0" w:space="0" w:color="auto"/>
        <w:left w:val="none" w:sz="0" w:space="0" w:color="auto"/>
        <w:bottom w:val="none" w:sz="0" w:space="0" w:color="auto"/>
        <w:right w:val="none" w:sz="0" w:space="0" w:color="auto"/>
      </w:divBdr>
    </w:div>
    <w:div w:id="107432501">
      <w:bodyDiv w:val="1"/>
      <w:marLeft w:val="0"/>
      <w:marRight w:val="0"/>
      <w:marTop w:val="0"/>
      <w:marBottom w:val="0"/>
      <w:divBdr>
        <w:top w:val="none" w:sz="0" w:space="0" w:color="auto"/>
        <w:left w:val="none" w:sz="0" w:space="0" w:color="auto"/>
        <w:bottom w:val="none" w:sz="0" w:space="0" w:color="auto"/>
        <w:right w:val="none" w:sz="0" w:space="0" w:color="auto"/>
      </w:divBdr>
    </w:div>
    <w:div w:id="112134193">
      <w:bodyDiv w:val="1"/>
      <w:marLeft w:val="0"/>
      <w:marRight w:val="0"/>
      <w:marTop w:val="0"/>
      <w:marBottom w:val="0"/>
      <w:divBdr>
        <w:top w:val="none" w:sz="0" w:space="0" w:color="auto"/>
        <w:left w:val="none" w:sz="0" w:space="0" w:color="auto"/>
        <w:bottom w:val="none" w:sz="0" w:space="0" w:color="auto"/>
        <w:right w:val="none" w:sz="0" w:space="0" w:color="auto"/>
      </w:divBdr>
    </w:div>
    <w:div w:id="135802663">
      <w:bodyDiv w:val="1"/>
      <w:marLeft w:val="0"/>
      <w:marRight w:val="0"/>
      <w:marTop w:val="0"/>
      <w:marBottom w:val="0"/>
      <w:divBdr>
        <w:top w:val="none" w:sz="0" w:space="0" w:color="auto"/>
        <w:left w:val="none" w:sz="0" w:space="0" w:color="auto"/>
        <w:bottom w:val="none" w:sz="0" w:space="0" w:color="auto"/>
        <w:right w:val="none" w:sz="0" w:space="0" w:color="auto"/>
      </w:divBdr>
    </w:div>
    <w:div w:id="196628361">
      <w:bodyDiv w:val="1"/>
      <w:marLeft w:val="0"/>
      <w:marRight w:val="0"/>
      <w:marTop w:val="0"/>
      <w:marBottom w:val="0"/>
      <w:divBdr>
        <w:top w:val="none" w:sz="0" w:space="0" w:color="auto"/>
        <w:left w:val="none" w:sz="0" w:space="0" w:color="auto"/>
        <w:bottom w:val="none" w:sz="0" w:space="0" w:color="auto"/>
        <w:right w:val="none" w:sz="0" w:space="0" w:color="auto"/>
      </w:divBdr>
      <w:divsChild>
        <w:div w:id="2006857458">
          <w:marLeft w:val="0"/>
          <w:marRight w:val="0"/>
          <w:marTop w:val="0"/>
          <w:marBottom w:val="0"/>
          <w:divBdr>
            <w:top w:val="single" w:sz="2" w:space="0" w:color="D9D9E3"/>
            <w:left w:val="single" w:sz="2" w:space="0" w:color="D9D9E3"/>
            <w:bottom w:val="single" w:sz="2" w:space="0" w:color="D9D9E3"/>
            <w:right w:val="single" w:sz="2" w:space="0" w:color="D9D9E3"/>
          </w:divBdr>
          <w:divsChild>
            <w:div w:id="660810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57629">
      <w:bodyDiv w:val="1"/>
      <w:marLeft w:val="0"/>
      <w:marRight w:val="0"/>
      <w:marTop w:val="0"/>
      <w:marBottom w:val="0"/>
      <w:divBdr>
        <w:top w:val="none" w:sz="0" w:space="0" w:color="auto"/>
        <w:left w:val="none" w:sz="0" w:space="0" w:color="auto"/>
        <w:bottom w:val="none" w:sz="0" w:space="0" w:color="auto"/>
        <w:right w:val="none" w:sz="0" w:space="0" w:color="auto"/>
      </w:divBdr>
    </w:div>
    <w:div w:id="231619479">
      <w:bodyDiv w:val="1"/>
      <w:marLeft w:val="0"/>
      <w:marRight w:val="0"/>
      <w:marTop w:val="0"/>
      <w:marBottom w:val="0"/>
      <w:divBdr>
        <w:top w:val="none" w:sz="0" w:space="0" w:color="auto"/>
        <w:left w:val="none" w:sz="0" w:space="0" w:color="auto"/>
        <w:bottom w:val="none" w:sz="0" w:space="0" w:color="auto"/>
        <w:right w:val="none" w:sz="0" w:space="0" w:color="auto"/>
      </w:divBdr>
    </w:div>
    <w:div w:id="252398799">
      <w:bodyDiv w:val="1"/>
      <w:marLeft w:val="0"/>
      <w:marRight w:val="0"/>
      <w:marTop w:val="0"/>
      <w:marBottom w:val="0"/>
      <w:divBdr>
        <w:top w:val="none" w:sz="0" w:space="0" w:color="auto"/>
        <w:left w:val="none" w:sz="0" w:space="0" w:color="auto"/>
        <w:bottom w:val="none" w:sz="0" w:space="0" w:color="auto"/>
        <w:right w:val="none" w:sz="0" w:space="0" w:color="auto"/>
      </w:divBdr>
    </w:div>
    <w:div w:id="345326762">
      <w:bodyDiv w:val="1"/>
      <w:marLeft w:val="0"/>
      <w:marRight w:val="0"/>
      <w:marTop w:val="0"/>
      <w:marBottom w:val="0"/>
      <w:divBdr>
        <w:top w:val="none" w:sz="0" w:space="0" w:color="auto"/>
        <w:left w:val="none" w:sz="0" w:space="0" w:color="auto"/>
        <w:bottom w:val="none" w:sz="0" w:space="0" w:color="auto"/>
        <w:right w:val="none" w:sz="0" w:space="0" w:color="auto"/>
      </w:divBdr>
    </w:div>
    <w:div w:id="353771243">
      <w:bodyDiv w:val="1"/>
      <w:marLeft w:val="0"/>
      <w:marRight w:val="0"/>
      <w:marTop w:val="0"/>
      <w:marBottom w:val="0"/>
      <w:divBdr>
        <w:top w:val="none" w:sz="0" w:space="0" w:color="auto"/>
        <w:left w:val="none" w:sz="0" w:space="0" w:color="auto"/>
        <w:bottom w:val="none" w:sz="0" w:space="0" w:color="auto"/>
        <w:right w:val="none" w:sz="0" w:space="0" w:color="auto"/>
      </w:divBdr>
      <w:divsChild>
        <w:div w:id="1420561474">
          <w:marLeft w:val="0"/>
          <w:marRight w:val="0"/>
          <w:marTop w:val="0"/>
          <w:marBottom w:val="0"/>
          <w:divBdr>
            <w:top w:val="single" w:sz="2" w:space="0" w:color="auto"/>
            <w:left w:val="single" w:sz="2" w:space="0" w:color="auto"/>
            <w:bottom w:val="single" w:sz="6" w:space="0" w:color="auto"/>
            <w:right w:val="single" w:sz="2" w:space="0" w:color="auto"/>
          </w:divBdr>
          <w:divsChild>
            <w:div w:id="168867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86690">
                  <w:marLeft w:val="0"/>
                  <w:marRight w:val="0"/>
                  <w:marTop w:val="0"/>
                  <w:marBottom w:val="0"/>
                  <w:divBdr>
                    <w:top w:val="single" w:sz="2" w:space="0" w:color="D9D9E3"/>
                    <w:left w:val="single" w:sz="2" w:space="0" w:color="D9D9E3"/>
                    <w:bottom w:val="single" w:sz="2" w:space="0" w:color="D9D9E3"/>
                    <w:right w:val="single" w:sz="2" w:space="0" w:color="D9D9E3"/>
                  </w:divBdr>
                  <w:divsChild>
                    <w:div w:id="1370760181">
                      <w:marLeft w:val="0"/>
                      <w:marRight w:val="0"/>
                      <w:marTop w:val="0"/>
                      <w:marBottom w:val="0"/>
                      <w:divBdr>
                        <w:top w:val="single" w:sz="2" w:space="0" w:color="D9D9E3"/>
                        <w:left w:val="single" w:sz="2" w:space="0" w:color="D9D9E3"/>
                        <w:bottom w:val="single" w:sz="2" w:space="0" w:color="D9D9E3"/>
                        <w:right w:val="single" w:sz="2" w:space="0" w:color="D9D9E3"/>
                      </w:divBdr>
                      <w:divsChild>
                        <w:div w:id="196851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012341">
          <w:marLeft w:val="0"/>
          <w:marRight w:val="0"/>
          <w:marTop w:val="0"/>
          <w:marBottom w:val="0"/>
          <w:divBdr>
            <w:top w:val="single" w:sz="2" w:space="0" w:color="auto"/>
            <w:left w:val="single" w:sz="2" w:space="0" w:color="auto"/>
            <w:bottom w:val="single" w:sz="6" w:space="0" w:color="auto"/>
            <w:right w:val="single" w:sz="2" w:space="0" w:color="auto"/>
          </w:divBdr>
          <w:divsChild>
            <w:div w:id="65380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17001">
                  <w:marLeft w:val="0"/>
                  <w:marRight w:val="0"/>
                  <w:marTop w:val="0"/>
                  <w:marBottom w:val="0"/>
                  <w:divBdr>
                    <w:top w:val="single" w:sz="2" w:space="0" w:color="D9D9E3"/>
                    <w:left w:val="single" w:sz="2" w:space="0" w:color="D9D9E3"/>
                    <w:bottom w:val="single" w:sz="2" w:space="0" w:color="D9D9E3"/>
                    <w:right w:val="single" w:sz="2" w:space="0" w:color="D9D9E3"/>
                  </w:divBdr>
                  <w:divsChild>
                    <w:div w:id="993417376">
                      <w:marLeft w:val="0"/>
                      <w:marRight w:val="0"/>
                      <w:marTop w:val="0"/>
                      <w:marBottom w:val="0"/>
                      <w:divBdr>
                        <w:top w:val="single" w:sz="2" w:space="0" w:color="D9D9E3"/>
                        <w:left w:val="single" w:sz="2" w:space="0" w:color="D9D9E3"/>
                        <w:bottom w:val="single" w:sz="2" w:space="0" w:color="D9D9E3"/>
                        <w:right w:val="single" w:sz="2" w:space="0" w:color="D9D9E3"/>
                      </w:divBdr>
                      <w:divsChild>
                        <w:div w:id="1987007445">
                          <w:marLeft w:val="0"/>
                          <w:marRight w:val="0"/>
                          <w:marTop w:val="0"/>
                          <w:marBottom w:val="0"/>
                          <w:divBdr>
                            <w:top w:val="single" w:sz="2" w:space="0" w:color="D9D9E3"/>
                            <w:left w:val="single" w:sz="2" w:space="0" w:color="D9D9E3"/>
                            <w:bottom w:val="single" w:sz="2" w:space="0" w:color="D9D9E3"/>
                            <w:right w:val="single" w:sz="2" w:space="0" w:color="D9D9E3"/>
                          </w:divBdr>
                          <w:divsChild>
                            <w:div w:id="1294558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599382">
          <w:marLeft w:val="0"/>
          <w:marRight w:val="0"/>
          <w:marTop w:val="0"/>
          <w:marBottom w:val="0"/>
          <w:divBdr>
            <w:top w:val="single" w:sz="2" w:space="0" w:color="auto"/>
            <w:left w:val="single" w:sz="2" w:space="0" w:color="auto"/>
            <w:bottom w:val="single" w:sz="6" w:space="0" w:color="auto"/>
            <w:right w:val="single" w:sz="2" w:space="0" w:color="auto"/>
          </w:divBdr>
          <w:divsChild>
            <w:div w:id="1004431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62608">
                  <w:marLeft w:val="0"/>
                  <w:marRight w:val="0"/>
                  <w:marTop w:val="0"/>
                  <w:marBottom w:val="0"/>
                  <w:divBdr>
                    <w:top w:val="single" w:sz="2" w:space="0" w:color="D9D9E3"/>
                    <w:left w:val="single" w:sz="2" w:space="0" w:color="D9D9E3"/>
                    <w:bottom w:val="single" w:sz="2" w:space="0" w:color="D9D9E3"/>
                    <w:right w:val="single" w:sz="2" w:space="0" w:color="D9D9E3"/>
                  </w:divBdr>
                  <w:divsChild>
                    <w:div w:id="36255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510802">
                  <w:marLeft w:val="0"/>
                  <w:marRight w:val="0"/>
                  <w:marTop w:val="0"/>
                  <w:marBottom w:val="0"/>
                  <w:divBdr>
                    <w:top w:val="single" w:sz="2" w:space="0" w:color="D9D9E3"/>
                    <w:left w:val="single" w:sz="2" w:space="0" w:color="D9D9E3"/>
                    <w:bottom w:val="single" w:sz="2" w:space="0" w:color="D9D9E3"/>
                    <w:right w:val="single" w:sz="2" w:space="0" w:color="D9D9E3"/>
                  </w:divBdr>
                  <w:divsChild>
                    <w:div w:id="1349791608">
                      <w:marLeft w:val="0"/>
                      <w:marRight w:val="0"/>
                      <w:marTop w:val="0"/>
                      <w:marBottom w:val="0"/>
                      <w:divBdr>
                        <w:top w:val="single" w:sz="2" w:space="0" w:color="D9D9E3"/>
                        <w:left w:val="single" w:sz="2" w:space="0" w:color="D9D9E3"/>
                        <w:bottom w:val="single" w:sz="2" w:space="0" w:color="D9D9E3"/>
                        <w:right w:val="single" w:sz="2" w:space="0" w:color="D9D9E3"/>
                      </w:divBdr>
                      <w:divsChild>
                        <w:div w:id="104808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932693">
      <w:bodyDiv w:val="1"/>
      <w:marLeft w:val="0"/>
      <w:marRight w:val="0"/>
      <w:marTop w:val="0"/>
      <w:marBottom w:val="0"/>
      <w:divBdr>
        <w:top w:val="none" w:sz="0" w:space="0" w:color="auto"/>
        <w:left w:val="none" w:sz="0" w:space="0" w:color="auto"/>
        <w:bottom w:val="none" w:sz="0" w:space="0" w:color="auto"/>
        <w:right w:val="none" w:sz="0" w:space="0" w:color="auto"/>
      </w:divBdr>
      <w:divsChild>
        <w:div w:id="878856231">
          <w:marLeft w:val="0"/>
          <w:marRight w:val="0"/>
          <w:marTop w:val="0"/>
          <w:marBottom w:val="0"/>
          <w:divBdr>
            <w:top w:val="single" w:sz="2" w:space="0" w:color="D9D9E3"/>
            <w:left w:val="single" w:sz="2" w:space="0" w:color="D9D9E3"/>
            <w:bottom w:val="single" w:sz="2" w:space="0" w:color="D9D9E3"/>
            <w:right w:val="single" w:sz="2" w:space="0" w:color="D9D9E3"/>
          </w:divBdr>
          <w:divsChild>
            <w:div w:id="1276981928">
              <w:marLeft w:val="0"/>
              <w:marRight w:val="0"/>
              <w:marTop w:val="0"/>
              <w:marBottom w:val="0"/>
              <w:divBdr>
                <w:top w:val="single" w:sz="2" w:space="0" w:color="D9D9E3"/>
                <w:left w:val="single" w:sz="2" w:space="0" w:color="D9D9E3"/>
                <w:bottom w:val="single" w:sz="2" w:space="0" w:color="D9D9E3"/>
                <w:right w:val="single" w:sz="2" w:space="0" w:color="D9D9E3"/>
              </w:divBdr>
            </w:div>
            <w:div w:id="2111466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544545">
      <w:bodyDiv w:val="1"/>
      <w:marLeft w:val="0"/>
      <w:marRight w:val="0"/>
      <w:marTop w:val="0"/>
      <w:marBottom w:val="0"/>
      <w:divBdr>
        <w:top w:val="none" w:sz="0" w:space="0" w:color="auto"/>
        <w:left w:val="none" w:sz="0" w:space="0" w:color="auto"/>
        <w:bottom w:val="none" w:sz="0" w:space="0" w:color="auto"/>
        <w:right w:val="none" w:sz="0" w:space="0" w:color="auto"/>
      </w:divBdr>
    </w:div>
    <w:div w:id="418718971">
      <w:bodyDiv w:val="1"/>
      <w:marLeft w:val="0"/>
      <w:marRight w:val="0"/>
      <w:marTop w:val="0"/>
      <w:marBottom w:val="0"/>
      <w:divBdr>
        <w:top w:val="none" w:sz="0" w:space="0" w:color="auto"/>
        <w:left w:val="none" w:sz="0" w:space="0" w:color="auto"/>
        <w:bottom w:val="none" w:sz="0" w:space="0" w:color="auto"/>
        <w:right w:val="none" w:sz="0" w:space="0" w:color="auto"/>
      </w:divBdr>
    </w:div>
    <w:div w:id="424150794">
      <w:bodyDiv w:val="1"/>
      <w:marLeft w:val="0"/>
      <w:marRight w:val="0"/>
      <w:marTop w:val="0"/>
      <w:marBottom w:val="0"/>
      <w:divBdr>
        <w:top w:val="none" w:sz="0" w:space="0" w:color="auto"/>
        <w:left w:val="none" w:sz="0" w:space="0" w:color="auto"/>
        <w:bottom w:val="none" w:sz="0" w:space="0" w:color="auto"/>
        <w:right w:val="none" w:sz="0" w:space="0" w:color="auto"/>
      </w:divBdr>
      <w:divsChild>
        <w:div w:id="475729087">
          <w:marLeft w:val="0"/>
          <w:marRight w:val="0"/>
          <w:marTop w:val="0"/>
          <w:marBottom w:val="0"/>
          <w:divBdr>
            <w:top w:val="single" w:sz="2" w:space="0" w:color="D9D9E3"/>
            <w:left w:val="single" w:sz="2" w:space="0" w:color="D9D9E3"/>
            <w:bottom w:val="single" w:sz="2" w:space="0" w:color="D9D9E3"/>
            <w:right w:val="single" w:sz="2" w:space="0" w:color="D9D9E3"/>
          </w:divBdr>
          <w:divsChild>
            <w:div w:id="700713742">
              <w:marLeft w:val="0"/>
              <w:marRight w:val="0"/>
              <w:marTop w:val="0"/>
              <w:marBottom w:val="0"/>
              <w:divBdr>
                <w:top w:val="single" w:sz="2" w:space="0" w:color="D9D9E3"/>
                <w:left w:val="single" w:sz="2" w:space="0" w:color="D9D9E3"/>
                <w:bottom w:val="single" w:sz="2" w:space="0" w:color="D9D9E3"/>
                <w:right w:val="single" w:sz="2" w:space="0" w:color="D9D9E3"/>
              </w:divBdr>
            </w:div>
            <w:div w:id="687633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0483717">
      <w:bodyDiv w:val="1"/>
      <w:marLeft w:val="0"/>
      <w:marRight w:val="0"/>
      <w:marTop w:val="0"/>
      <w:marBottom w:val="0"/>
      <w:divBdr>
        <w:top w:val="none" w:sz="0" w:space="0" w:color="auto"/>
        <w:left w:val="none" w:sz="0" w:space="0" w:color="auto"/>
        <w:bottom w:val="none" w:sz="0" w:space="0" w:color="auto"/>
        <w:right w:val="none" w:sz="0" w:space="0" w:color="auto"/>
      </w:divBdr>
    </w:div>
    <w:div w:id="506556418">
      <w:bodyDiv w:val="1"/>
      <w:marLeft w:val="0"/>
      <w:marRight w:val="0"/>
      <w:marTop w:val="0"/>
      <w:marBottom w:val="0"/>
      <w:divBdr>
        <w:top w:val="none" w:sz="0" w:space="0" w:color="auto"/>
        <w:left w:val="none" w:sz="0" w:space="0" w:color="auto"/>
        <w:bottom w:val="none" w:sz="0" w:space="0" w:color="auto"/>
        <w:right w:val="none" w:sz="0" w:space="0" w:color="auto"/>
      </w:divBdr>
      <w:divsChild>
        <w:div w:id="811365178">
          <w:marLeft w:val="0"/>
          <w:marRight w:val="0"/>
          <w:marTop w:val="0"/>
          <w:marBottom w:val="0"/>
          <w:divBdr>
            <w:top w:val="single" w:sz="2" w:space="0" w:color="auto"/>
            <w:left w:val="single" w:sz="2" w:space="0" w:color="auto"/>
            <w:bottom w:val="single" w:sz="6" w:space="0" w:color="auto"/>
            <w:right w:val="single" w:sz="2" w:space="0" w:color="auto"/>
          </w:divBdr>
          <w:divsChild>
            <w:div w:id="609825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88515">
                  <w:marLeft w:val="0"/>
                  <w:marRight w:val="0"/>
                  <w:marTop w:val="0"/>
                  <w:marBottom w:val="0"/>
                  <w:divBdr>
                    <w:top w:val="single" w:sz="2" w:space="0" w:color="D9D9E3"/>
                    <w:left w:val="single" w:sz="2" w:space="0" w:color="D9D9E3"/>
                    <w:bottom w:val="single" w:sz="2" w:space="0" w:color="D9D9E3"/>
                    <w:right w:val="single" w:sz="2" w:space="0" w:color="D9D9E3"/>
                  </w:divBdr>
                  <w:divsChild>
                    <w:div w:id="315884554">
                      <w:marLeft w:val="0"/>
                      <w:marRight w:val="0"/>
                      <w:marTop w:val="0"/>
                      <w:marBottom w:val="0"/>
                      <w:divBdr>
                        <w:top w:val="single" w:sz="2" w:space="0" w:color="D9D9E3"/>
                        <w:left w:val="single" w:sz="2" w:space="0" w:color="D9D9E3"/>
                        <w:bottom w:val="single" w:sz="2" w:space="0" w:color="D9D9E3"/>
                        <w:right w:val="single" w:sz="2" w:space="0" w:color="D9D9E3"/>
                      </w:divBdr>
                      <w:divsChild>
                        <w:div w:id="1318729515">
                          <w:marLeft w:val="0"/>
                          <w:marRight w:val="0"/>
                          <w:marTop w:val="0"/>
                          <w:marBottom w:val="0"/>
                          <w:divBdr>
                            <w:top w:val="single" w:sz="2" w:space="0" w:color="D9D9E3"/>
                            <w:left w:val="single" w:sz="2" w:space="0" w:color="D9D9E3"/>
                            <w:bottom w:val="single" w:sz="2" w:space="0" w:color="D9D9E3"/>
                            <w:right w:val="single" w:sz="2" w:space="0" w:color="D9D9E3"/>
                          </w:divBdr>
                          <w:divsChild>
                            <w:div w:id="133367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848601">
      <w:bodyDiv w:val="1"/>
      <w:marLeft w:val="0"/>
      <w:marRight w:val="0"/>
      <w:marTop w:val="0"/>
      <w:marBottom w:val="0"/>
      <w:divBdr>
        <w:top w:val="none" w:sz="0" w:space="0" w:color="auto"/>
        <w:left w:val="none" w:sz="0" w:space="0" w:color="auto"/>
        <w:bottom w:val="none" w:sz="0" w:space="0" w:color="auto"/>
        <w:right w:val="none" w:sz="0" w:space="0" w:color="auto"/>
      </w:divBdr>
    </w:div>
    <w:div w:id="549926061">
      <w:bodyDiv w:val="1"/>
      <w:marLeft w:val="0"/>
      <w:marRight w:val="0"/>
      <w:marTop w:val="0"/>
      <w:marBottom w:val="0"/>
      <w:divBdr>
        <w:top w:val="none" w:sz="0" w:space="0" w:color="auto"/>
        <w:left w:val="none" w:sz="0" w:space="0" w:color="auto"/>
        <w:bottom w:val="none" w:sz="0" w:space="0" w:color="auto"/>
        <w:right w:val="none" w:sz="0" w:space="0" w:color="auto"/>
      </w:divBdr>
    </w:div>
    <w:div w:id="659582314">
      <w:bodyDiv w:val="1"/>
      <w:marLeft w:val="0"/>
      <w:marRight w:val="0"/>
      <w:marTop w:val="0"/>
      <w:marBottom w:val="0"/>
      <w:divBdr>
        <w:top w:val="none" w:sz="0" w:space="0" w:color="auto"/>
        <w:left w:val="none" w:sz="0" w:space="0" w:color="auto"/>
        <w:bottom w:val="none" w:sz="0" w:space="0" w:color="auto"/>
        <w:right w:val="none" w:sz="0" w:space="0" w:color="auto"/>
      </w:divBdr>
    </w:div>
    <w:div w:id="667362952">
      <w:bodyDiv w:val="1"/>
      <w:marLeft w:val="0"/>
      <w:marRight w:val="0"/>
      <w:marTop w:val="0"/>
      <w:marBottom w:val="0"/>
      <w:divBdr>
        <w:top w:val="none" w:sz="0" w:space="0" w:color="auto"/>
        <w:left w:val="none" w:sz="0" w:space="0" w:color="auto"/>
        <w:bottom w:val="none" w:sz="0" w:space="0" w:color="auto"/>
        <w:right w:val="none" w:sz="0" w:space="0" w:color="auto"/>
      </w:divBdr>
    </w:div>
    <w:div w:id="789863581">
      <w:bodyDiv w:val="1"/>
      <w:marLeft w:val="0"/>
      <w:marRight w:val="0"/>
      <w:marTop w:val="0"/>
      <w:marBottom w:val="0"/>
      <w:divBdr>
        <w:top w:val="none" w:sz="0" w:space="0" w:color="auto"/>
        <w:left w:val="none" w:sz="0" w:space="0" w:color="auto"/>
        <w:bottom w:val="none" w:sz="0" w:space="0" w:color="auto"/>
        <w:right w:val="none" w:sz="0" w:space="0" w:color="auto"/>
      </w:divBdr>
    </w:div>
    <w:div w:id="922179784">
      <w:bodyDiv w:val="1"/>
      <w:marLeft w:val="0"/>
      <w:marRight w:val="0"/>
      <w:marTop w:val="0"/>
      <w:marBottom w:val="0"/>
      <w:divBdr>
        <w:top w:val="none" w:sz="0" w:space="0" w:color="auto"/>
        <w:left w:val="none" w:sz="0" w:space="0" w:color="auto"/>
        <w:bottom w:val="none" w:sz="0" w:space="0" w:color="auto"/>
        <w:right w:val="none" w:sz="0" w:space="0" w:color="auto"/>
      </w:divBdr>
    </w:div>
    <w:div w:id="998997262">
      <w:bodyDiv w:val="1"/>
      <w:marLeft w:val="0"/>
      <w:marRight w:val="0"/>
      <w:marTop w:val="0"/>
      <w:marBottom w:val="0"/>
      <w:divBdr>
        <w:top w:val="none" w:sz="0" w:space="0" w:color="auto"/>
        <w:left w:val="none" w:sz="0" w:space="0" w:color="auto"/>
        <w:bottom w:val="none" w:sz="0" w:space="0" w:color="auto"/>
        <w:right w:val="none" w:sz="0" w:space="0" w:color="auto"/>
      </w:divBdr>
    </w:div>
    <w:div w:id="1059670031">
      <w:bodyDiv w:val="1"/>
      <w:marLeft w:val="0"/>
      <w:marRight w:val="0"/>
      <w:marTop w:val="0"/>
      <w:marBottom w:val="0"/>
      <w:divBdr>
        <w:top w:val="none" w:sz="0" w:space="0" w:color="auto"/>
        <w:left w:val="none" w:sz="0" w:space="0" w:color="auto"/>
        <w:bottom w:val="none" w:sz="0" w:space="0" w:color="auto"/>
        <w:right w:val="none" w:sz="0" w:space="0" w:color="auto"/>
      </w:divBdr>
    </w:div>
    <w:div w:id="1080255843">
      <w:bodyDiv w:val="1"/>
      <w:marLeft w:val="0"/>
      <w:marRight w:val="0"/>
      <w:marTop w:val="0"/>
      <w:marBottom w:val="0"/>
      <w:divBdr>
        <w:top w:val="none" w:sz="0" w:space="0" w:color="auto"/>
        <w:left w:val="none" w:sz="0" w:space="0" w:color="auto"/>
        <w:bottom w:val="none" w:sz="0" w:space="0" w:color="auto"/>
        <w:right w:val="none" w:sz="0" w:space="0" w:color="auto"/>
      </w:divBdr>
      <w:divsChild>
        <w:div w:id="1493327884">
          <w:marLeft w:val="0"/>
          <w:marRight w:val="0"/>
          <w:marTop w:val="0"/>
          <w:marBottom w:val="0"/>
          <w:divBdr>
            <w:top w:val="single" w:sz="2" w:space="0" w:color="auto"/>
            <w:left w:val="single" w:sz="2" w:space="0" w:color="auto"/>
            <w:bottom w:val="single" w:sz="6" w:space="0" w:color="auto"/>
            <w:right w:val="single" w:sz="2" w:space="0" w:color="auto"/>
          </w:divBdr>
          <w:divsChild>
            <w:div w:id="1206067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283945">
                  <w:marLeft w:val="0"/>
                  <w:marRight w:val="0"/>
                  <w:marTop w:val="0"/>
                  <w:marBottom w:val="0"/>
                  <w:divBdr>
                    <w:top w:val="single" w:sz="2" w:space="0" w:color="D9D9E3"/>
                    <w:left w:val="single" w:sz="2" w:space="0" w:color="D9D9E3"/>
                    <w:bottom w:val="single" w:sz="2" w:space="0" w:color="D9D9E3"/>
                    <w:right w:val="single" w:sz="2" w:space="0" w:color="D9D9E3"/>
                  </w:divBdr>
                  <w:divsChild>
                    <w:div w:id="1568374003">
                      <w:marLeft w:val="0"/>
                      <w:marRight w:val="0"/>
                      <w:marTop w:val="0"/>
                      <w:marBottom w:val="0"/>
                      <w:divBdr>
                        <w:top w:val="single" w:sz="2" w:space="0" w:color="D9D9E3"/>
                        <w:left w:val="single" w:sz="2" w:space="0" w:color="D9D9E3"/>
                        <w:bottom w:val="single" w:sz="2" w:space="0" w:color="D9D9E3"/>
                        <w:right w:val="single" w:sz="2" w:space="0" w:color="D9D9E3"/>
                      </w:divBdr>
                      <w:divsChild>
                        <w:div w:id="1951474766">
                          <w:marLeft w:val="0"/>
                          <w:marRight w:val="0"/>
                          <w:marTop w:val="0"/>
                          <w:marBottom w:val="0"/>
                          <w:divBdr>
                            <w:top w:val="single" w:sz="2" w:space="0" w:color="D9D9E3"/>
                            <w:left w:val="single" w:sz="2" w:space="0" w:color="D9D9E3"/>
                            <w:bottom w:val="single" w:sz="2" w:space="0" w:color="D9D9E3"/>
                            <w:right w:val="single" w:sz="2" w:space="0" w:color="D9D9E3"/>
                          </w:divBdr>
                          <w:divsChild>
                            <w:div w:id="197436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9765810">
          <w:marLeft w:val="0"/>
          <w:marRight w:val="0"/>
          <w:marTop w:val="0"/>
          <w:marBottom w:val="0"/>
          <w:divBdr>
            <w:top w:val="single" w:sz="2" w:space="0" w:color="auto"/>
            <w:left w:val="single" w:sz="2" w:space="0" w:color="auto"/>
            <w:bottom w:val="single" w:sz="6" w:space="0" w:color="auto"/>
            <w:right w:val="single" w:sz="2" w:space="0" w:color="auto"/>
          </w:divBdr>
          <w:divsChild>
            <w:div w:id="147869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518591304">
                  <w:marLeft w:val="0"/>
                  <w:marRight w:val="0"/>
                  <w:marTop w:val="0"/>
                  <w:marBottom w:val="0"/>
                  <w:divBdr>
                    <w:top w:val="single" w:sz="2" w:space="0" w:color="D9D9E3"/>
                    <w:left w:val="single" w:sz="2" w:space="0" w:color="D9D9E3"/>
                    <w:bottom w:val="single" w:sz="2" w:space="0" w:color="D9D9E3"/>
                    <w:right w:val="single" w:sz="2" w:space="0" w:color="D9D9E3"/>
                  </w:divBdr>
                  <w:divsChild>
                    <w:div w:id="115279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050390">
                  <w:marLeft w:val="0"/>
                  <w:marRight w:val="0"/>
                  <w:marTop w:val="0"/>
                  <w:marBottom w:val="0"/>
                  <w:divBdr>
                    <w:top w:val="single" w:sz="2" w:space="0" w:color="D9D9E3"/>
                    <w:left w:val="single" w:sz="2" w:space="0" w:color="D9D9E3"/>
                    <w:bottom w:val="single" w:sz="2" w:space="0" w:color="D9D9E3"/>
                    <w:right w:val="single" w:sz="2" w:space="0" w:color="D9D9E3"/>
                  </w:divBdr>
                  <w:divsChild>
                    <w:div w:id="563489746">
                      <w:marLeft w:val="0"/>
                      <w:marRight w:val="0"/>
                      <w:marTop w:val="0"/>
                      <w:marBottom w:val="0"/>
                      <w:divBdr>
                        <w:top w:val="single" w:sz="2" w:space="0" w:color="D9D9E3"/>
                        <w:left w:val="single" w:sz="2" w:space="0" w:color="D9D9E3"/>
                        <w:bottom w:val="single" w:sz="2" w:space="0" w:color="D9D9E3"/>
                        <w:right w:val="single" w:sz="2" w:space="0" w:color="D9D9E3"/>
                      </w:divBdr>
                      <w:divsChild>
                        <w:div w:id="125528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460696">
          <w:marLeft w:val="0"/>
          <w:marRight w:val="0"/>
          <w:marTop w:val="0"/>
          <w:marBottom w:val="0"/>
          <w:divBdr>
            <w:top w:val="single" w:sz="2" w:space="0" w:color="auto"/>
            <w:left w:val="single" w:sz="2" w:space="0" w:color="auto"/>
            <w:bottom w:val="single" w:sz="6" w:space="0" w:color="auto"/>
            <w:right w:val="single" w:sz="2" w:space="0" w:color="auto"/>
          </w:divBdr>
          <w:divsChild>
            <w:div w:id="719594063">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53854">
                  <w:marLeft w:val="0"/>
                  <w:marRight w:val="0"/>
                  <w:marTop w:val="0"/>
                  <w:marBottom w:val="0"/>
                  <w:divBdr>
                    <w:top w:val="single" w:sz="2" w:space="0" w:color="D9D9E3"/>
                    <w:left w:val="single" w:sz="2" w:space="0" w:color="D9D9E3"/>
                    <w:bottom w:val="single" w:sz="2" w:space="0" w:color="D9D9E3"/>
                    <w:right w:val="single" w:sz="2" w:space="0" w:color="D9D9E3"/>
                  </w:divBdr>
                  <w:divsChild>
                    <w:div w:id="766006275">
                      <w:marLeft w:val="0"/>
                      <w:marRight w:val="0"/>
                      <w:marTop w:val="0"/>
                      <w:marBottom w:val="0"/>
                      <w:divBdr>
                        <w:top w:val="single" w:sz="2" w:space="0" w:color="D9D9E3"/>
                        <w:left w:val="single" w:sz="2" w:space="0" w:color="D9D9E3"/>
                        <w:bottom w:val="single" w:sz="2" w:space="0" w:color="D9D9E3"/>
                        <w:right w:val="single" w:sz="2" w:space="0" w:color="D9D9E3"/>
                      </w:divBdr>
                      <w:divsChild>
                        <w:div w:id="131101792">
                          <w:marLeft w:val="0"/>
                          <w:marRight w:val="0"/>
                          <w:marTop w:val="0"/>
                          <w:marBottom w:val="0"/>
                          <w:divBdr>
                            <w:top w:val="single" w:sz="2" w:space="0" w:color="D9D9E3"/>
                            <w:left w:val="single" w:sz="2" w:space="0" w:color="D9D9E3"/>
                            <w:bottom w:val="single" w:sz="2" w:space="0" w:color="D9D9E3"/>
                            <w:right w:val="single" w:sz="2" w:space="0" w:color="D9D9E3"/>
                          </w:divBdr>
                          <w:divsChild>
                            <w:div w:id="939608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954512">
      <w:bodyDiv w:val="1"/>
      <w:marLeft w:val="0"/>
      <w:marRight w:val="0"/>
      <w:marTop w:val="0"/>
      <w:marBottom w:val="0"/>
      <w:divBdr>
        <w:top w:val="none" w:sz="0" w:space="0" w:color="auto"/>
        <w:left w:val="none" w:sz="0" w:space="0" w:color="auto"/>
        <w:bottom w:val="none" w:sz="0" w:space="0" w:color="auto"/>
        <w:right w:val="none" w:sz="0" w:space="0" w:color="auto"/>
      </w:divBdr>
    </w:div>
    <w:div w:id="1232034204">
      <w:bodyDiv w:val="1"/>
      <w:marLeft w:val="0"/>
      <w:marRight w:val="0"/>
      <w:marTop w:val="0"/>
      <w:marBottom w:val="0"/>
      <w:divBdr>
        <w:top w:val="none" w:sz="0" w:space="0" w:color="auto"/>
        <w:left w:val="none" w:sz="0" w:space="0" w:color="auto"/>
        <w:bottom w:val="none" w:sz="0" w:space="0" w:color="auto"/>
        <w:right w:val="none" w:sz="0" w:space="0" w:color="auto"/>
      </w:divBdr>
    </w:div>
    <w:div w:id="1305350781">
      <w:bodyDiv w:val="1"/>
      <w:marLeft w:val="0"/>
      <w:marRight w:val="0"/>
      <w:marTop w:val="0"/>
      <w:marBottom w:val="0"/>
      <w:divBdr>
        <w:top w:val="none" w:sz="0" w:space="0" w:color="auto"/>
        <w:left w:val="none" w:sz="0" w:space="0" w:color="auto"/>
        <w:bottom w:val="none" w:sz="0" w:space="0" w:color="auto"/>
        <w:right w:val="none" w:sz="0" w:space="0" w:color="auto"/>
      </w:divBdr>
    </w:div>
    <w:div w:id="1382631817">
      <w:bodyDiv w:val="1"/>
      <w:marLeft w:val="0"/>
      <w:marRight w:val="0"/>
      <w:marTop w:val="0"/>
      <w:marBottom w:val="0"/>
      <w:divBdr>
        <w:top w:val="none" w:sz="0" w:space="0" w:color="auto"/>
        <w:left w:val="none" w:sz="0" w:space="0" w:color="auto"/>
        <w:bottom w:val="none" w:sz="0" w:space="0" w:color="auto"/>
        <w:right w:val="none" w:sz="0" w:space="0" w:color="auto"/>
      </w:divBdr>
    </w:div>
    <w:div w:id="1416902200">
      <w:bodyDiv w:val="1"/>
      <w:marLeft w:val="0"/>
      <w:marRight w:val="0"/>
      <w:marTop w:val="0"/>
      <w:marBottom w:val="0"/>
      <w:divBdr>
        <w:top w:val="none" w:sz="0" w:space="0" w:color="auto"/>
        <w:left w:val="none" w:sz="0" w:space="0" w:color="auto"/>
        <w:bottom w:val="none" w:sz="0" w:space="0" w:color="auto"/>
        <w:right w:val="none" w:sz="0" w:space="0" w:color="auto"/>
      </w:divBdr>
    </w:div>
    <w:div w:id="1511749372">
      <w:bodyDiv w:val="1"/>
      <w:marLeft w:val="0"/>
      <w:marRight w:val="0"/>
      <w:marTop w:val="0"/>
      <w:marBottom w:val="0"/>
      <w:divBdr>
        <w:top w:val="none" w:sz="0" w:space="0" w:color="auto"/>
        <w:left w:val="none" w:sz="0" w:space="0" w:color="auto"/>
        <w:bottom w:val="none" w:sz="0" w:space="0" w:color="auto"/>
        <w:right w:val="none" w:sz="0" w:space="0" w:color="auto"/>
      </w:divBdr>
    </w:div>
    <w:div w:id="1682388589">
      <w:bodyDiv w:val="1"/>
      <w:marLeft w:val="0"/>
      <w:marRight w:val="0"/>
      <w:marTop w:val="0"/>
      <w:marBottom w:val="0"/>
      <w:divBdr>
        <w:top w:val="none" w:sz="0" w:space="0" w:color="auto"/>
        <w:left w:val="none" w:sz="0" w:space="0" w:color="auto"/>
        <w:bottom w:val="none" w:sz="0" w:space="0" w:color="auto"/>
        <w:right w:val="none" w:sz="0" w:space="0" w:color="auto"/>
      </w:divBdr>
    </w:div>
    <w:div w:id="1691568198">
      <w:bodyDiv w:val="1"/>
      <w:marLeft w:val="0"/>
      <w:marRight w:val="0"/>
      <w:marTop w:val="0"/>
      <w:marBottom w:val="0"/>
      <w:divBdr>
        <w:top w:val="none" w:sz="0" w:space="0" w:color="auto"/>
        <w:left w:val="none" w:sz="0" w:space="0" w:color="auto"/>
        <w:bottom w:val="none" w:sz="0" w:space="0" w:color="auto"/>
        <w:right w:val="none" w:sz="0" w:space="0" w:color="auto"/>
      </w:divBdr>
    </w:div>
    <w:div w:id="1749229197">
      <w:bodyDiv w:val="1"/>
      <w:marLeft w:val="0"/>
      <w:marRight w:val="0"/>
      <w:marTop w:val="0"/>
      <w:marBottom w:val="0"/>
      <w:divBdr>
        <w:top w:val="none" w:sz="0" w:space="0" w:color="auto"/>
        <w:left w:val="none" w:sz="0" w:space="0" w:color="auto"/>
        <w:bottom w:val="none" w:sz="0" w:space="0" w:color="auto"/>
        <w:right w:val="none" w:sz="0" w:space="0" w:color="auto"/>
      </w:divBdr>
      <w:divsChild>
        <w:div w:id="1314334208">
          <w:marLeft w:val="0"/>
          <w:marRight w:val="0"/>
          <w:marTop w:val="0"/>
          <w:marBottom w:val="0"/>
          <w:divBdr>
            <w:top w:val="single" w:sz="2" w:space="0" w:color="D9D9E3"/>
            <w:left w:val="single" w:sz="2" w:space="0" w:color="D9D9E3"/>
            <w:bottom w:val="single" w:sz="2" w:space="0" w:color="D9D9E3"/>
            <w:right w:val="single" w:sz="2" w:space="0" w:color="D9D9E3"/>
          </w:divBdr>
          <w:divsChild>
            <w:div w:id="146534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726027">
      <w:bodyDiv w:val="1"/>
      <w:marLeft w:val="0"/>
      <w:marRight w:val="0"/>
      <w:marTop w:val="0"/>
      <w:marBottom w:val="0"/>
      <w:divBdr>
        <w:top w:val="none" w:sz="0" w:space="0" w:color="auto"/>
        <w:left w:val="none" w:sz="0" w:space="0" w:color="auto"/>
        <w:bottom w:val="none" w:sz="0" w:space="0" w:color="auto"/>
        <w:right w:val="none" w:sz="0" w:space="0" w:color="auto"/>
      </w:divBdr>
    </w:div>
    <w:div w:id="1940135630">
      <w:bodyDiv w:val="1"/>
      <w:marLeft w:val="0"/>
      <w:marRight w:val="0"/>
      <w:marTop w:val="0"/>
      <w:marBottom w:val="0"/>
      <w:divBdr>
        <w:top w:val="none" w:sz="0" w:space="0" w:color="auto"/>
        <w:left w:val="none" w:sz="0" w:space="0" w:color="auto"/>
        <w:bottom w:val="none" w:sz="0" w:space="0" w:color="auto"/>
        <w:right w:val="none" w:sz="0" w:space="0" w:color="auto"/>
      </w:divBdr>
    </w:div>
    <w:div w:id="2027170601">
      <w:bodyDiv w:val="1"/>
      <w:marLeft w:val="0"/>
      <w:marRight w:val="0"/>
      <w:marTop w:val="0"/>
      <w:marBottom w:val="0"/>
      <w:divBdr>
        <w:top w:val="none" w:sz="0" w:space="0" w:color="auto"/>
        <w:left w:val="none" w:sz="0" w:space="0" w:color="auto"/>
        <w:bottom w:val="none" w:sz="0" w:space="0" w:color="auto"/>
        <w:right w:val="none" w:sz="0" w:space="0" w:color="auto"/>
      </w:divBdr>
    </w:div>
    <w:div w:id="2086339658">
      <w:bodyDiv w:val="1"/>
      <w:marLeft w:val="0"/>
      <w:marRight w:val="0"/>
      <w:marTop w:val="0"/>
      <w:marBottom w:val="0"/>
      <w:divBdr>
        <w:top w:val="none" w:sz="0" w:space="0" w:color="auto"/>
        <w:left w:val="none" w:sz="0" w:space="0" w:color="auto"/>
        <w:bottom w:val="none" w:sz="0" w:space="0" w:color="auto"/>
        <w:right w:val="none" w:sz="0" w:space="0" w:color="auto"/>
      </w:divBdr>
    </w:div>
    <w:div w:id="210129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9434</Words>
  <Characters>51893</Characters>
  <Application>Microsoft Office Word</Application>
  <DocSecurity>0</DocSecurity>
  <Lines>432</Lines>
  <Paragraphs>122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chon</dc:creator>
  <cp:keywords/>
  <dc:description/>
  <cp:lastModifiedBy>rachid chon</cp:lastModifiedBy>
  <cp:revision>2</cp:revision>
  <dcterms:created xsi:type="dcterms:W3CDTF">2023-02-24T01:33:00Z</dcterms:created>
  <dcterms:modified xsi:type="dcterms:W3CDTF">2023-02-24T01:33:00Z</dcterms:modified>
</cp:coreProperties>
</file>